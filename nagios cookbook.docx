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4EA" w:rsidRDefault="003A14EA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3A14EA">
        <w:rPr>
          <w:rFonts w:eastAsia="Times New Roman" w:cstheme="minorHAnsi"/>
          <w:highlight w:val="yellow"/>
        </w:rPr>
        <w:t>(Nagios server)</w:t>
      </w:r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4B20AC">
        <w:rPr>
          <w:rFonts w:eastAsia="Times New Roman" w:cstheme="minorHAnsi"/>
        </w:rPr>
        <w:t xml:space="preserve">yum -y install </w:t>
      </w:r>
      <w:proofErr w:type="spellStart"/>
      <w:r w:rsidRPr="004B20AC">
        <w:rPr>
          <w:rFonts w:eastAsia="Times New Roman" w:cstheme="minorHAnsi"/>
        </w:rPr>
        <w:t>httpd</w:t>
      </w:r>
      <w:proofErr w:type="spellEnd"/>
      <w:r w:rsidRPr="004B20AC">
        <w:rPr>
          <w:rFonts w:eastAsia="Times New Roman" w:cstheme="minorHAnsi"/>
        </w:rPr>
        <w:t xml:space="preserve"> php </w:t>
      </w:r>
      <w:proofErr w:type="spellStart"/>
      <w:r w:rsidRPr="004B20AC">
        <w:rPr>
          <w:rFonts w:eastAsia="Times New Roman" w:cstheme="minorHAnsi"/>
        </w:rPr>
        <w:t>gcc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glibc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glibc</w:t>
      </w:r>
      <w:proofErr w:type="spellEnd"/>
      <w:r w:rsidRPr="004B20AC">
        <w:rPr>
          <w:rFonts w:eastAsia="Times New Roman" w:cstheme="minorHAnsi"/>
        </w:rPr>
        <w:t xml:space="preserve">-common </w:t>
      </w:r>
      <w:proofErr w:type="spellStart"/>
      <w:r w:rsidRPr="004B20AC">
        <w:rPr>
          <w:rFonts w:eastAsia="Times New Roman" w:cstheme="minorHAnsi"/>
        </w:rPr>
        <w:t>wget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perl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gd-devel</w:t>
      </w:r>
      <w:proofErr w:type="spellEnd"/>
      <w:r w:rsidRPr="004B20AC">
        <w:rPr>
          <w:rFonts w:eastAsia="Times New Roman" w:cstheme="minorHAnsi"/>
        </w:rPr>
        <w:t xml:space="preserve"> unzip zip</w:t>
      </w:r>
    </w:p>
    <w:p w:rsidR="00872313" w:rsidRPr="004B20AC" w:rsidRDefault="00DF7ED2" w:rsidP="004B20AC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yum install </w:t>
      </w:r>
      <w:proofErr w:type="spellStart"/>
      <w:r>
        <w:rPr>
          <w:rFonts w:cstheme="minorHAnsi"/>
        </w:rPr>
        <w:t>epel</w:t>
      </w:r>
      <w:proofErr w:type="spellEnd"/>
      <w:r>
        <w:rPr>
          <w:rFonts w:cstheme="minorHAnsi"/>
        </w:rPr>
        <w:t>-release</w:t>
      </w:r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useradd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nagios</w:t>
      </w:r>
      <w:proofErr w:type="spellEnd"/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groupadd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nagcmd</w:t>
      </w:r>
      <w:proofErr w:type="spellEnd"/>
    </w:p>
    <w:p w:rsidR="004B20AC" w:rsidRP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usermod</w:t>
      </w:r>
      <w:proofErr w:type="spellEnd"/>
      <w:r w:rsidRPr="004B20AC">
        <w:rPr>
          <w:rFonts w:eastAsia="Times New Roman" w:cstheme="minorHAnsi"/>
        </w:rPr>
        <w:t xml:space="preserve"> -a -G </w:t>
      </w:r>
      <w:proofErr w:type="spellStart"/>
      <w:r w:rsidRPr="004B20AC">
        <w:rPr>
          <w:rFonts w:eastAsia="Times New Roman" w:cstheme="minorHAnsi"/>
        </w:rPr>
        <w:t>nagcmd</w:t>
      </w:r>
      <w:proofErr w:type="spellEnd"/>
      <w:r w:rsidRPr="004B20AC">
        <w:rPr>
          <w:rFonts w:eastAsia="Times New Roman" w:cstheme="minorHAnsi"/>
        </w:rPr>
        <w:t xml:space="preserve"> </w:t>
      </w:r>
      <w:proofErr w:type="spellStart"/>
      <w:r w:rsidRPr="004B20AC">
        <w:rPr>
          <w:rFonts w:eastAsia="Times New Roman" w:cstheme="minorHAnsi"/>
        </w:rPr>
        <w:t>nagios</w:t>
      </w:r>
      <w:proofErr w:type="spellEnd"/>
    </w:p>
    <w:p w:rsidR="004B20AC" w:rsidRDefault="004B20A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ins w:id="0" w:author="Yiğit Aydoğ" w:date="2018-09-26T10:54:00Z"/>
          <w:rFonts w:eastAsia="Times New Roman" w:cstheme="minorHAnsi"/>
        </w:rPr>
      </w:pPr>
      <w:proofErr w:type="spellStart"/>
      <w:r w:rsidRPr="004B20AC">
        <w:rPr>
          <w:rFonts w:eastAsia="Times New Roman" w:cstheme="minorHAnsi"/>
        </w:rPr>
        <w:t>usermod</w:t>
      </w:r>
      <w:proofErr w:type="spellEnd"/>
      <w:r w:rsidRPr="004B20AC">
        <w:rPr>
          <w:rFonts w:eastAsia="Times New Roman" w:cstheme="minorHAnsi"/>
        </w:rPr>
        <w:t xml:space="preserve"> -a -G </w:t>
      </w:r>
      <w:proofErr w:type="spellStart"/>
      <w:r w:rsidRPr="004B20AC">
        <w:rPr>
          <w:rFonts w:eastAsia="Times New Roman" w:cstheme="minorHAnsi"/>
        </w:rPr>
        <w:t>nagcmd</w:t>
      </w:r>
      <w:proofErr w:type="spellEnd"/>
      <w:r w:rsidRPr="004B20AC">
        <w:rPr>
          <w:rFonts w:eastAsia="Times New Roman" w:cstheme="minorHAnsi"/>
        </w:rPr>
        <w:t xml:space="preserve"> apache</w:t>
      </w:r>
    </w:p>
    <w:p w:rsidR="00E31ABC" w:rsidRPr="004B20AC" w:rsidRDefault="00E31ABC" w:rsidP="004B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bookmarkStart w:id="1" w:name="_GoBack"/>
      <w:bookmarkEnd w:id="1"/>
    </w:p>
    <w:p w:rsidR="004B20AC" w:rsidRDefault="00E31ABC">
      <w:del w:id="2" w:author="Yiğit Aydoğ" w:date="2018-09-26T10:54:00Z">
        <w:r w:rsidDel="00E31ABC">
          <w:delText>n</w:delText>
        </w:r>
      </w:del>
    </w:p>
    <w:p w:rsidR="004B20AC" w:rsidRPr="004B20AC" w:rsidRDefault="004B20AC">
      <w:pPr>
        <w:rPr>
          <w:rFonts w:cstheme="minorHAnsi"/>
        </w:rPr>
      </w:pPr>
      <w:r w:rsidRPr="004B20AC">
        <w:rPr>
          <w:rFonts w:cstheme="minorHAnsi"/>
        </w:rPr>
        <w:t>cd /</w:t>
      </w:r>
    </w:p>
    <w:p w:rsidR="004B20AC" w:rsidRPr="004B20AC" w:rsidRDefault="004B20AC">
      <w:pPr>
        <w:rPr>
          <w:rFonts w:cstheme="minorHAnsi"/>
        </w:rPr>
      </w:pPr>
      <w:proofErr w:type="spellStart"/>
      <w:r w:rsidRPr="004B20AC">
        <w:rPr>
          <w:rFonts w:cstheme="minorHAnsi"/>
        </w:rPr>
        <w:t>mkdir</w:t>
      </w:r>
      <w:proofErr w:type="spellEnd"/>
      <w:r w:rsidRPr="004B20AC">
        <w:rPr>
          <w:rFonts w:cstheme="minorHAnsi"/>
        </w:rPr>
        <w:t xml:space="preserve"> </w:t>
      </w:r>
      <w:proofErr w:type="spellStart"/>
      <w:r w:rsidRPr="004B20AC">
        <w:rPr>
          <w:rFonts w:cstheme="minorHAnsi"/>
        </w:rPr>
        <w:t>nagios</w:t>
      </w:r>
      <w:proofErr w:type="spellEnd"/>
    </w:p>
    <w:p w:rsidR="004B20AC" w:rsidRPr="004B20AC" w:rsidRDefault="004B20AC" w:rsidP="004B20AC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B20AC">
        <w:rPr>
          <w:rFonts w:asciiTheme="minorHAnsi" w:hAnsiTheme="minorHAnsi" w:cstheme="minorHAnsi"/>
          <w:sz w:val="22"/>
          <w:szCs w:val="22"/>
        </w:rPr>
        <w:t>wget</w:t>
      </w:r>
      <w:proofErr w:type="spellEnd"/>
      <w:r w:rsidRPr="004B20AC">
        <w:rPr>
          <w:rFonts w:asciiTheme="minorHAnsi" w:hAnsiTheme="minorHAnsi" w:cstheme="minorHAnsi"/>
          <w:sz w:val="22"/>
          <w:szCs w:val="22"/>
        </w:rPr>
        <w:t xml:space="preserve"> https://assets.nagios.com/downloads/nagioscore/releases/nagios-4.3.4.tar.gz</w:t>
      </w:r>
    </w:p>
    <w:p w:rsidR="004B20AC" w:rsidRPr="004B20AC" w:rsidRDefault="004B20AC" w:rsidP="004B20AC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B20AC">
        <w:rPr>
          <w:rFonts w:asciiTheme="minorHAnsi" w:hAnsiTheme="minorHAnsi" w:cstheme="minorHAnsi"/>
          <w:sz w:val="22"/>
          <w:szCs w:val="22"/>
        </w:rPr>
        <w:t>tar -</w:t>
      </w:r>
      <w:proofErr w:type="spellStart"/>
      <w:r w:rsidRPr="004B20AC">
        <w:rPr>
          <w:rFonts w:asciiTheme="minorHAnsi" w:hAnsiTheme="minorHAnsi" w:cstheme="minorHAnsi"/>
          <w:sz w:val="22"/>
          <w:szCs w:val="22"/>
        </w:rPr>
        <w:t>zxvf</w:t>
      </w:r>
      <w:proofErr w:type="spellEnd"/>
      <w:r w:rsidRPr="004B20AC">
        <w:rPr>
          <w:rFonts w:asciiTheme="minorHAnsi" w:hAnsiTheme="minorHAnsi" w:cstheme="minorHAnsi"/>
          <w:sz w:val="22"/>
          <w:szCs w:val="22"/>
        </w:rPr>
        <w:t xml:space="preserve"> nagios-4.3.4.tar.gz</w:t>
      </w:r>
    </w:p>
    <w:p w:rsidR="004B20AC" w:rsidRDefault="00B077E5">
      <w:r w:rsidRPr="00B077E5">
        <w:t>cd nagios-4.3.4/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gramStart"/>
      <w:r w:rsidRPr="00DF7ED2">
        <w:rPr>
          <w:rFonts w:eastAsia="Times New Roman" w:cstheme="minorHAnsi"/>
        </w:rPr>
        <w:t>./</w:t>
      </w:r>
      <w:proofErr w:type="gramEnd"/>
      <w:r w:rsidRPr="00DF7ED2">
        <w:rPr>
          <w:rFonts w:eastAsia="Times New Roman" w:cstheme="minorHAnsi"/>
        </w:rPr>
        <w:t>configure --with-</w:t>
      </w:r>
      <w:proofErr w:type="spellStart"/>
      <w:r w:rsidRPr="00DF7ED2">
        <w:rPr>
          <w:rFonts w:eastAsia="Times New Roman" w:cstheme="minorHAnsi"/>
        </w:rPr>
        <w:t>nagios</w:t>
      </w:r>
      <w:proofErr w:type="spellEnd"/>
      <w:r w:rsidRPr="00DF7ED2">
        <w:rPr>
          <w:rFonts w:eastAsia="Times New Roman" w:cstheme="minorHAnsi"/>
        </w:rPr>
        <w:t>-group=</w:t>
      </w:r>
      <w:proofErr w:type="spellStart"/>
      <w:r w:rsidRPr="00DF7ED2">
        <w:rPr>
          <w:rFonts w:eastAsia="Times New Roman" w:cstheme="minorHAnsi"/>
        </w:rPr>
        <w:t>nagios</w:t>
      </w:r>
      <w:proofErr w:type="spellEnd"/>
      <w:r w:rsidRPr="00DF7ED2">
        <w:rPr>
          <w:rFonts w:eastAsia="Times New Roman" w:cstheme="minorHAnsi"/>
        </w:rPr>
        <w:t xml:space="preserve"> --with-command-group=</w:t>
      </w:r>
      <w:proofErr w:type="spellStart"/>
      <w:r w:rsidRPr="00DF7ED2">
        <w:rPr>
          <w:rFonts w:eastAsia="Times New Roman" w:cstheme="minorHAnsi"/>
        </w:rPr>
        <w:t>nagcmd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all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</w:t>
      </w:r>
      <w:proofErr w:type="spellStart"/>
      <w:r w:rsidRPr="00DF7ED2">
        <w:rPr>
          <w:rFonts w:eastAsia="Times New Roman" w:cstheme="minorHAnsi"/>
        </w:rPr>
        <w:t>init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install-config</w:t>
      </w: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</w:t>
      </w:r>
      <w:proofErr w:type="spellStart"/>
      <w:r w:rsidRPr="00DF7ED2">
        <w:rPr>
          <w:rFonts w:eastAsia="Times New Roman" w:cstheme="minorHAnsi"/>
        </w:rPr>
        <w:t>commandmode</w:t>
      </w:r>
      <w:proofErr w:type="spellEnd"/>
    </w:p>
    <w:p w:rsidR="004B20AC" w:rsidRDefault="004B20AC"/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</w:t>
      </w:r>
      <w:proofErr w:type="spellStart"/>
      <w:r w:rsidRPr="00DF7ED2">
        <w:rPr>
          <w:rFonts w:eastAsia="Times New Roman" w:cstheme="minorHAnsi"/>
        </w:rPr>
        <w:t>webconf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F7ED2">
        <w:rPr>
          <w:rFonts w:eastAsia="Times New Roman" w:cstheme="minorHAnsi"/>
        </w:rPr>
        <w:t>make install-exfoliation</w:t>
      </w:r>
    </w:p>
    <w:p w:rsidR="00DF7ED2" w:rsidRDefault="00DF7ED2"/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DF7ED2">
        <w:rPr>
          <w:rFonts w:eastAsia="Times New Roman" w:cstheme="minorHAnsi"/>
        </w:rPr>
        <w:t>htpasswd</w:t>
      </w:r>
      <w:proofErr w:type="spellEnd"/>
      <w:r w:rsidRPr="00DF7ED2">
        <w:rPr>
          <w:rFonts w:eastAsia="Times New Roman" w:cstheme="minorHAnsi"/>
        </w:rPr>
        <w:t xml:space="preserve"> -c /</w:t>
      </w:r>
      <w:proofErr w:type="spellStart"/>
      <w:r w:rsidRPr="00DF7ED2">
        <w:rPr>
          <w:rFonts w:eastAsia="Times New Roman" w:cstheme="minorHAnsi"/>
        </w:rPr>
        <w:t>usr</w:t>
      </w:r>
      <w:proofErr w:type="spellEnd"/>
      <w:r w:rsidRPr="00DF7ED2">
        <w:rPr>
          <w:rFonts w:eastAsia="Times New Roman" w:cstheme="minorHAnsi"/>
        </w:rPr>
        <w:t>/local/</w:t>
      </w:r>
      <w:proofErr w:type="spellStart"/>
      <w:r w:rsidRPr="00DF7ED2">
        <w:rPr>
          <w:rFonts w:eastAsia="Times New Roman" w:cstheme="minorHAnsi"/>
        </w:rPr>
        <w:t>nagios</w:t>
      </w:r>
      <w:proofErr w:type="spellEnd"/>
      <w:r w:rsidRPr="00DF7ED2">
        <w:rPr>
          <w:rFonts w:eastAsia="Times New Roman" w:cstheme="minorHAnsi"/>
        </w:rPr>
        <w:t>/</w:t>
      </w:r>
      <w:proofErr w:type="spellStart"/>
      <w:r w:rsidRPr="00DF7ED2">
        <w:rPr>
          <w:rFonts w:eastAsia="Times New Roman" w:cstheme="minorHAnsi"/>
        </w:rPr>
        <w:t>etc</w:t>
      </w:r>
      <w:proofErr w:type="spellEnd"/>
      <w:r w:rsidRPr="00DF7ED2">
        <w:rPr>
          <w:rFonts w:eastAsia="Times New Roman" w:cstheme="minorHAnsi"/>
        </w:rPr>
        <w:t>/</w:t>
      </w:r>
      <w:proofErr w:type="spellStart"/>
      <w:r w:rsidRPr="00DF7ED2">
        <w:rPr>
          <w:rFonts w:eastAsia="Times New Roman" w:cstheme="minorHAnsi"/>
        </w:rPr>
        <w:t>htpasswd.users</w:t>
      </w:r>
      <w:proofErr w:type="spellEnd"/>
      <w:r w:rsidRPr="00DF7ED2">
        <w:rPr>
          <w:rFonts w:eastAsia="Times New Roman" w:cstheme="minorHAnsi"/>
        </w:rPr>
        <w:t xml:space="preserve"> </w:t>
      </w:r>
      <w:proofErr w:type="spellStart"/>
      <w:r w:rsidRPr="00DF7ED2">
        <w:rPr>
          <w:rFonts w:eastAsia="Times New Roman" w:cstheme="minorHAnsi"/>
        </w:rPr>
        <w:t>nagiosadmin</w:t>
      </w:r>
      <w:proofErr w:type="spellEnd"/>
    </w:p>
    <w:p w:rsidR="00DF7ED2" w:rsidRPr="00DF7ED2" w:rsidRDefault="00DF7ED2" w:rsidP="00DF7ED2">
      <w:pPr>
        <w:spacing w:line="360" w:lineRule="auto"/>
        <w:rPr>
          <w:rFonts w:cstheme="minorHAnsi"/>
        </w:rPr>
      </w:pPr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DF7ED2">
        <w:rPr>
          <w:rFonts w:eastAsia="Times New Roman" w:cstheme="minorHAnsi"/>
        </w:rPr>
        <w:t>systemctl</w:t>
      </w:r>
      <w:proofErr w:type="spellEnd"/>
      <w:r w:rsidRPr="00DF7ED2">
        <w:rPr>
          <w:rFonts w:eastAsia="Times New Roman" w:cstheme="minorHAnsi"/>
        </w:rPr>
        <w:t xml:space="preserve"> restart </w:t>
      </w:r>
      <w:proofErr w:type="spellStart"/>
      <w:r w:rsidRPr="00DF7ED2">
        <w:rPr>
          <w:rFonts w:eastAsia="Times New Roman" w:cstheme="minorHAnsi"/>
        </w:rPr>
        <w:t>httpd</w:t>
      </w:r>
      <w:proofErr w:type="spellEnd"/>
    </w:p>
    <w:p w:rsidR="00DF7ED2" w:rsidRPr="00DF7ED2" w:rsidRDefault="00DF7ED2" w:rsidP="00DF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proofErr w:type="spellStart"/>
      <w:r w:rsidRPr="00DF7ED2">
        <w:rPr>
          <w:rFonts w:eastAsia="Times New Roman" w:cstheme="minorHAnsi"/>
        </w:rPr>
        <w:t>systemctl</w:t>
      </w:r>
      <w:proofErr w:type="spellEnd"/>
      <w:r w:rsidRPr="00DF7ED2">
        <w:rPr>
          <w:rFonts w:eastAsia="Times New Roman" w:cstheme="minorHAnsi"/>
        </w:rPr>
        <w:t xml:space="preserve"> enable </w:t>
      </w:r>
      <w:proofErr w:type="spellStart"/>
      <w:r w:rsidRPr="00DF7ED2">
        <w:rPr>
          <w:rFonts w:eastAsia="Times New Roman" w:cstheme="minorHAnsi"/>
        </w:rPr>
        <w:t>httpd</w:t>
      </w:r>
      <w:proofErr w:type="spellEnd"/>
    </w:p>
    <w:p w:rsidR="00DF7ED2" w:rsidRDefault="00DF7ED2"/>
    <w:p w:rsidR="00DF7ED2" w:rsidRDefault="00DF7ED2"/>
    <w:p w:rsidR="00DF7ED2" w:rsidRDefault="00DF7ED2"/>
    <w:p w:rsidR="00DF7ED2" w:rsidRDefault="00DF7ED2"/>
    <w:p w:rsidR="00DF7ED2" w:rsidRPr="00CA70C2" w:rsidRDefault="00DF7ED2" w:rsidP="00CA70C2">
      <w:pPr>
        <w:spacing w:line="360" w:lineRule="auto"/>
        <w:rPr>
          <w:rFonts w:cstheme="minorHAnsi"/>
        </w:rPr>
      </w:pPr>
      <w:r w:rsidRPr="00CA70C2">
        <w:rPr>
          <w:rFonts w:cstheme="minorHAnsi"/>
        </w:rPr>
        <w:t>cd /</w:t>
      </w:r>
      <w:proofErr w:type="spellStart"/>
      <w:r w:rsidRPr="00CA70C2">
        <w:rPr>
          <w:rFonts w:cstheme="minorHAnsi"/>
        </w:rPr>
        <w:t>nagios</w:t>
      </w:r>
      <w:proofErr w:type="spellEnd"/>
    </w:p>
    <w:p w:rsidR="00DF7ED2" w:rsidRPr="00CA70C2" w:rsidRDefault="00DF7ED2" w:rsidP="00CA70C2">
      <w:pPr>
        <w:spacing w:line="360" w:lineRule="auto"/>
        <w:rPr>
          <w:rFonts w:cstheme="minorHAnsi"/>
        </w:rPr>
      </w:pPr>
      <w:proofErr w:type="spellStart"/>
      <w:r w:rsidRPr="00DF7ED2">
        <w:rPr>
          <w:rFonts w:eastAsia="Times New Roman" w:cstheme="minorHAnsi"/>
        </w:rPr>
        <w:t>wget</w:t>
      </w:r>
      <w:proofErr w:type="spellEnd"/>
      <w:r w:rsidRPr="00DF7ED2">
        <w:rPr>
          <w:rFonts w:eastAsia="Times New Roman" w:cstheme="minorHAnsi"/>
        </w:rPr>
        <w:t xml:space="preserve"> </w:t>
      </w:r>
      <w:hyperlink r:id="rId4" w:history="1">
        <w:r w:rsidRPr="00CA70C2">
          <w:rPr>
            <w:rStyle w:val="Hyperlink"/>
            <w:rFonts w:eastAsia="Times New Roman" w:cstheme="minorHAnsi"/>
            <w:color w:val="auto"/>
            <w:u w:val="none"/>
          </w:rPr>
          <w:t>https://nagios-plugins.org/download/nagios-plugins-2.2.1.tar.gz</w:t>
        </w:r>
      </w:hyperlink>
    </w:p>
    <w:p w:rsidR="00DF7ED2" w:rsidRPr="00CA70C2" w:rsidRDefault="00DF7ED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tar 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zxvf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 xml:space="preserve"> nagios-plugins-2.2.1.tar.gz</w:t>
      </w:r>
    </w:p>
    <w:p w:rsidR="00DF7ED2" w:rsidRPr="00CA70C2" w:rsidRDefault="00CA70C2" w:rsidP="00CA70C2">
      <w:pPr>
        <w:spacing w:line="360" w:lineRule="auto"/>
        <w:rPr>
          <w:rFonts w:cstheme="minorHAnsi"/>
        </w:rPr>
      </w:pPr>
      <w:r w:rsidRPr="00CA70C2">
        <w:rPr>
          <w:rFonts w:cstheme="minorHAnsi"/>
        </w:rPr>
        <w:t>cd nagios-plugins-2.2.1</w:t>
      </w:r>
    </w:p>
    <w:p w:rsidR="00CA70C2" w:rsidRPr="00CA70C2" w:rsidRDefault="00CA70C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CA70C2">
        <w:rPr>
          <w:rFonts w:asciiTheme="minorHAnsi" w:hAnsiTheme="minorHAnsi" w:cstheme="minorHAnsi"/>
          <w:sz w:val="22"/>
          <w:szCs w:val="22"/>
        </w:rPr>
        <w:t>./</w:t>
      </w:r>
      <w:proofErr w:type="gramEnd"/>
      <w:r w:rsidRPr="00CA70C2">
        <w:rPr>
          <w:rFonts w:asciiTheme="minorHAnsi" w:hAnsiTheme="minorHAnsi" w:cstheme="minorHAnsi"/>
          <w:sz w:val="22"/>
          <w:szCs w:val="22"/>
        </w:rPr>
        <w:t>configure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-user=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 xml:space="preserve">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-group=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</w:p>
    <w:p w:rsidR="00CA70C2" w:rsidRPr="00CA70C2" w:rsidRDefault="00CA70C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</w:t>
      </w:r>
    </w:p>
    <w:p w:rsidR="00CA70C2" w:rsidRPr="00CA70C2" w:rsidRDefault="00CA70C2" w:rsidP="00CA70C2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 install</w:t>
      </w:r>
    </w:p>
    <w:p w:rsidR="00CA70C2" w:rsidRDefault="00CA70C2"/>
    <w:p w:rsidR="00DF7ED2" w:rsidRPr="00D90B17" w:rsidRDefault="00DF7ED2">
      <w:pPr>
        <w:rPr>
          <w:rFonts w:cstheme="minorHAnsi"/>
        </w:rPr>
      </w:pPr>
    </w:p>
    <w:p w:rsidR="00D90B17" w:rsidRPr="00D90B17" w:rsidRDefault="00D90B17" w:rsidP="00D9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</w:rPr>
      </w:pPr>
      <w:r w:rsidRPr="00D90B17">
        <w:rPr>
          <w:rFonts w:eastAsia="Times New Roman" w:cstheme="minorHAnsi"/>
        </w:rPr>
        <w:t>/</w:t>
      </w:r>
      <w:proofErr w:type="spellStart"/>
      <w:r w:rsidRPr="00D90B17">
        <w:rPr>
          <w:rFonts w:eastAsia="Times New Roman" w:cstheme="minorHAnsi"/>
        </w:rPr>
        <w:t>usr</w:t>
      </w:r>
      <w:proofErr w:type="spellEnd"/>
      <w:r w:rsidRPr="00D90B17">
        <w:rPr>
          <w:rFonts w:eastAsia="Times New Roman" w:cstheme="minorHAnsi"/>
        </w:rPr>
        <w:t>/local/</w:t>
      </w:r>
      <w:proofErr w:type="spellStart"/>
      <w:r w:rsidRPr="00D90B17">
        <w:rPr>
          <w:rFonts w:eastAsia="Times New Roman" w:cstheme="minorHAnsi"/>
        </w:rPr>
        <w:t>nagios</w:t>
      </w:r>
      <w:proofErr w:type="spellEnd"/>
      <w:r w:rsidRPr="00D90B17">
        <w:rPr>
          <w:rFonts w:eastAsia="Times New Roman" w:cstheme="minorHAnsi"/>
        </w:rPr>
        <w:t>/bin/</w:t>
      </w:r>
      <w:proofErr w:type="spellStart"/>
      <w:r w:rsidRPr="00D90B17">
        <w:rPr>
          <w:rFonts w:eastAsia="Times New Roman" w:cstheme="minorHAnsi"/>
        </w:rPr>
        <w:t>nagios</w:t>
      </w:r>
      <w:proofErr w:type="spellEnd"/>
      <w:r w:rsidRPr="00D90B17">
        <w:rPr>
          <w:rFonts w:eastAsia="Times New Roman" w:cstheme="minorHAnsi"/>
        </w:rPr>
        <w:t xml:space="preserve"> -v /</w:t>
      </w:r>
      <w:proofErr w:type="spellStart"/>
      <w:r w:rsidRPr="00D90B17">
        <w:rPr>
          <w:rFonts w:eastAsia="Times New Roman" w:cstheme="minorHAnsi"/>
        </w:rPr>
        <w:t>usr</w:t>
      </w:r>
      <w:proofErr w:type="spellEnd"/>
      <w:r w:rsidRPr="00D90B17">
        <w:rPr>
          <w:rFonts w:eastAsia="Times New Roman" w:cstheme="minorHAnsi"/>
        </w:rPr>
        <w:t>/local/</w:t>
      </w:r>
      <w:proofErr w:type="spellStart"/>
      <w:r w:rsidRPr="00D90B17">
        <w:rPr>
          <w:rFonts w:eastAsia="Times New Roman" w:cstheme="minorHAnsi"/>
        </w:rPr>
        <w:t>nagios</w:t>
      </w:r>
      <w:proofErr w:type="spellEnd"/>
      <w:r w:rsidRPr="00D90B17">
        <w:rPr>
          <w:rFonts w:eastAsia="Times New Roman" w:cstheme="minorHAnsi"/>
        </w:rPr>
        <w:t>/</w:t>
      </w:r>
      <w:proofErr w:type="spellStart"/>
      <w:r w:rsidRPr="00D90B17">
        <w:rPr>
          <w:rFonts w:eastAsia="Times New Roman" w:cstheme="minorHAnsi"/>
        </w:rPr>
        <w:t>etc</w:t>
      </w:r>
      <w:proofErr w:type="spellEnd"/>
      <w:r w:rsidRPr="00D90B17">
        <w:rPr>
          <w:rFonts w:eastAsia="Times New Roman" w:cstheme="minorHAnsi"/>
        </w:rPr>
        <w:t>/</w:t>
      </w:r>
      <w:proofErr w:type="spellStart"/>
      <w:r w:rsidRPr="00D90B17">
        <w:rPr>
          <w:rFonts w:eastAsia="Times New Roman" w:cstheme="minorHAnsi"/>
        </w:rPr>
        <w:t>nagios.cfg</w:t>
      </w:r>
      <w:proofErr w:type="spellEnd"/>
    </w:p>
    <w:p w:rsidR="00D90B17" w:rsidRPr="00D90B17" w:rsidRDefault="00D90B17" w:rsidP="00D90B17">
      <w:pPr>
        <w:spacing w:line="360" w:lineRule="auto"/>
        <w:rPr>
          <w:rFonts w:cstheme="minorHAnsi"/>
        </w:rPr>
      </w:pPr>
      <w:r w:rsidRPr="00D90B17">
        <w:rPr>
          <w:rFonts w:cstheme="minorHAnsi"/>
        </w:rPr>
        <w:t>(check Nagios configuration files)</w:t>
      </w:r>
    </w:p>
    <w:p w:rsidR="00052F40" w:rsidRPr="00124D6D" w:rsidRDefault="00052F40" w:rsidP="00052F40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124D6D">
        <w:rPr>
          <w:rFonts w:asciiTheme="minorHAnsi" w:hAnsiTheme="minorHAnsi" w:cstheme="minorHAnsi"/>
          <w:sz w:val="22"/>
          <w:szCs w:val="22"/>
        </w:rPr>
        <w:t>chkconfig</w:t>
      </w:r>
      <w:proofErr w:type="spellEnd"/>
      <w:r w:rsidRPr="00124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24D6D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124D6D">
        <w:rPr>
          <w:rFonts w:asciiTheme="minorHAnsi" w:hAnsiTheme="minorHAnsi" w:cstheme="minorHAnsi"/>
          <w:sz w:val="22"/>
          <w:szCs w:val="22"/>
        </w:rPr>
        <w:t xml:space="preserve"> on</w:t>
      </w:r>
    </w:p>
    <w:p w:rsidR="00052F40" w:rsidRPr="00124D6D" w:rsidRDefault="00052F40" w:rsidP="00052F40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24D6D">
        <w:rPr>
          <w:rFonts w:asciiTheme="minorHAnsi" w:hAnsiTheme="minorHAnsi" w:cstheme="minorHAnsi"/>
          <w:sz w:val="22"/>
          <w:szCs w:val="22"/>
        </w:rPr>
        <w:t xml:space="preserve">service </w:t>
      </w:r>
      <w:proofErr w:type="spellStart"/>
      <w:r w:rsidRPr="00124D6D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124D6D">
        <w:rPr>
          <w:rFonts w:asciiTheme="minorHAnsi" w:hAnsiTheme="minorHAnsi" w:cstheme="minorHAnsi"/>
          <w:sz w:val="22"/>
          <w:szCs w:val="22"/>
        </w:rPr>
        <w:t xml:space="preserve"> start</w:t>
      </w:r>
      <w:r>
        <w:rPr>
          <w:rFonts w:asciiTheme="minorHAnsi" w:hAnsiTheme="minorHAnsi" w:cstheme="minorHAnsi"/>
          <w:sz w:val="22"/>
          <w:szCs w:val="22"/>
        </w:rPr>
        <w:t>/restart</w:t>
      </w:r>
    </w:p>
    <w:p w:rsidR="00052F40" w:rsidRPr="00124D6D" w:rsidRDefault="00E31ABC" w:rsidP="00052F40">
      <w:hyperlink w:history="1">
        <w:r w:rsidR="00052F40" w:rsidRPr="00124D6D">
          <w:rPr>
            <w:rStyle w:val="Hyperlink"/>
            <w:color w:val="auto"/>
            <w:u w:val="none"/>
          </w:rPr>
          <w:t>http://&lt;ipaddressofserver/nagios/</w:t>
        </w:r>
      </w:hyperlink>
    </w:p>
    <w:p w:rsidR="00DF7ED2" w:rsidRPr="00124D6D" w:rsidRDefault="00DF7ED2" w:rsidP="00124D6D">
      <w:pPr>
        <w:spacing w:line="360" w:lineRule="auto"/>
        <w:rPr>
          <w:rFonts w:cstheme="minorHAnsi"/>
        </w:rPr>
      </w:pPr>
    </w:p>
    <w:p w:rsidR="00124D6D" w:rsidRDefault="00124D6D"/>
    <w:p w:rsidR="006B5D99" w:rsidRPr="006B5D99" w:rsidRDefault="006B5D99" w:rsidP="006B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B5D99">
        <w:rPr>
          <w:rFonts w:eastAsia="Times New Roman" w:cstheme="minorHAnsi"/>
        </w:rPr>
        <w:t xml:space="preserve">yum -y install </w:t>
      </w:r>
      <w:proofErr w:type="spellStart"/>
      <w:r w:rsidRPr="006B5D99">
        <w:rPr>
          <w:rFonts w:eastAsia="Times New Roman" w:cstheme="minorHAnsi"/>
        </w:rPr>
        <w:t>nagios</w:t>
      </w:r>
      <w:proofErr w:type="spellEnd"/>
      <w:r w:rsidRPr="006B5D99">
        <w:rPr>
          <w:rFonts w:eastAsia="Times New Roman" w:cstheme="minorHAnsi"/>
        </w:rPr>
        <w:t>-plugins-</w:t>
      </w:r>
      <w:proofErr w:type="spellStart"/>
      <w:r w:rsidRPr="006B5D99">
        <w:rPr>
          <w:rFonts w:eastAsia="Times New Roman" w:cstheme="minorHAnsi"/>
        </w:rPr>
        <w:t>nrpe</w:t>
      </w:r>
      <w:proofErr w:type="spellEnd"/>
    </w:p>
    <w:p w:rsidR="006B5D99" w:rsidRDefault="006B5D99"/>
    <w:p w:rsidR="006A1D9D" w:rsidRDefault="006A1D9D"/>
    <w:p w:rsidR="006B5D99" w:rsidRPr="006B5D99" w:rsidRDefault="006B5D99" w:rsidP="006B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B5D99">
        <w:rPr>
          <w:rFonts w:eastAsia="Times New Roman" w:cstheme="minorHAnsi"/>
          <w:szCs w:val="20"/>
          <w:highlight w:val="yellow"/>
        </w:rPr>
        <w:t>vi 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usr</w:t>
      </w:r>
      <w:proofErr w:type="spellEnd"/>
      <w:r w:rsidRPr="006B5D99">
        <w:rPr>
          <w:rFonts w:eastAsia="Times New Roman" w:cstheme="minorHAnsi"/>
          <w:szCs w:val="20"/>
          <w:highlight w:val="yellow"/>
        </w:rPr>
        <w:t>/local/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nagios</w:t>
      </w:r>
      <w:proofErr w:type="spellEnd"/>
      <w:r w:rsidRPr="006B5D99">
        <w:rPr>
          <w:rFonts w:eastAsia="Times New Roman" w:cstheme="minorHAnsi"/>
          <w:szCs w:val="20"/>
          <w:highlight w:val="yellow"/>
        </w:rPr>
        <w:t>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etc</w:t>
      </w:r>
      <w:proofErr w:type="spellEnd"/>
      <w:r w:rsidRPr="006B5D99">
        <w:rPr>
          <w:rFonts w:eastAsia="Times New Roman" w:cstheme="minorHAnsi"/>
          <w:szCs w:val="20"/>
          <w:highlight w:val="yellow"/>
        </w:rPr>
        <w:t>/</w:t>
      </w:r>
      <w:proofErr w:type="spellStart"/>
      <w:r w:rsidRPr="006B5D99">
        <w:rPr>
          <w:rFonts w:eastAsia="Times New Roman" w:cstheme="minorHAnsi"/>
          <w:szCs w:val="20"/>
          <w:highlight w:val="yellow"/>
        </w:rPr>
        <w:t>nagios.cfg</w:t>
      </w:r>
      <w:proofErr w:type="spellEnd"/>
    </w:p>
    <w:p w:rsidR="006B5D99" w:rsidRDefault="006B5D99"/>
    <w:p w:rsidR="006B5D99" w:rsidRDefault="006B5D99">
      <w:proofErr w:type="spellStart"/>
      <w:r w:rsidRPr="006B5D99">
        <w:t>cfg_dir</w:t>
      </w:r>
      <w:proofErr w:type="spellEnd"/>
      <w:r w:rsidRPr="006B5D99">
        <w:t>=/</w:t>
      </w:r>
      <w:proofErr w:type="spellStart"/>
      <w:r w:rsidRPr="006B5D99">
        <w:t>usr</w:t>
      </w:r>
      <w:proofErr w:type="spellEnd"/>
      <w:r w:rsidRPr="006B5D99">
        <w:t>/local/</w:t>
      </w:r>
      <w:proofErr w:type="spellStart"/>
      <w:r w:rsidRPr="006B5D99">
        <w:t>nagios</w:t>
      </w:r>
      <w:proofErr w:type="spellEnd"/>
      <w:r w:rsidRPr="006B5D99">
        <w:t>/</w:t>
      </w:r>
      <w:proofErr w:type="spellStart"/>
      <w:r w:rsidRPr="006B5D99">
        <w:t>etc</w:t>
      </w:r>
      <w:proofErr w:type="spellEnd"/>
      <w:r w:rsidRPr="006B5D99">
        <w:t>/servers</w:t>
      </w:r>
    </w:p>
    <w:p w:rsidR="00FD72D4" w:rsidRDefault="00FD72D4"/>
    <w:p w:rsidR="00FD72D4" w:rsidRDefault="00FD72D4"/>
    <w:p w:rsidR="00FD72D4" w:rsidRDefault="00FD72D4"/>
    <w:p w:rsidR="00FD72D4" w:rsidRDefault="00FD72D4"/>
    <w:p w:rsidR="00FD72D4" w:rsidRDefault="00FD72D4"/>
    <w:p w:rsidR="004A3B2B" w:rsidRDefault="004A3B2B"/>
    <w:p w:rsidR="004A3B2B" w:rsidRDefault="004A3B2B"/>
    <w:p w:rsidR="00492D82" w:rsidRPr="00492D82" w:rsidRDefault="00492D82">
      <w:pPr>
        <w:rPr>
          <w:u w:val="single"/>
        </w:rPr>
      </w:pPr>
      <w:r w:rsidRPr="00492D82">
        <w:rPr>
          <w:u w:val="single"/>
        </w:rPr>
        <w:t>Object Definitions</w:t>
      </w:r>
    </w:p>
    <w:p w:rsidR="00492D82" w:rsidRDefault="00E31ABC">
      <w:hyperlink r:id="rId5" w:history="1">
        <w:r w:rsidR="00492D82" w:rsidRPr="003C3EBF">
          <w:rPr>
            <w:rStyle w:val="Hyperlink"/>
          </w:rPr>
          <w:t>https://assets.nagios.com/downloads/nagioscore/docs/nagioscore/3/en/objectdefinitions.html</w:t>
        </w:r>
      </w:hyperlink>
    </w:p>
    <w:p w:rsidR="00492D82" w:rsidRDefault="00492D82"/>
    <w:p w:rsidR="004A3B2B" w:rsidRDefault="004A3B2B"/>
    <w:p w:rsidR="006B5D99" w:rsidRDefault="00FD72D4">
      <w:r w:rsidRPr="00FD72D4">
        <w:rPr>
          <w:highlight w:val="yellow"/>
        </w:rPr>
        <w:t>vi /</w:t>
      </w:r>
      <w:proofErr w:type="spellStart"/>
      <w:r w:rsidRPr="00FD72D4">
        <w:rPr>
          <w:highlight w:val="yellow"/>
        </w:rPr>
        <w:t>usr</w:t>
      </w:r>
      <w:proofErr w:type="spellEnd"/>
      <w:r w:rsidRPr="00FD72D4">
        <w:rPr>
          <w:highlight w:val="yellow"/>
        </w:rPr>
        <w:t>/local/</w:t>
      </w:r>
      <w:proofErr w:type="spellStart"/>
      <w:r w:rsidRPr="00FD72D4">
        <w:rPr>
          <w:highlight w:val="yellow"/>
        </w:rPr>
        <w:t>nagios</w:t>
      </w:r>
      <w:proofErr w:type="spellEnd"/>
      <w:r w:rsidRPr="00FD72D4">
        <w:rPr>
          <w:highlight w:val="yellow"/>
        </w:rPr>
        <w:t>/</w:t>
      </w:r>
      <w:proofErr w:type="spellStart"/>
      <w:r w:rsidRPr="00FD72D4">
        <w:rPr>
          <w:highlight w:val="yellow"/>
        </w:rPr>
        <w:t>etc</w:t>
      </w:r>
      <w:proofErr w:type="spellEnd"/>
      <w:r w:rsidRPr="00FD72D4">
        <w:rPr>
          <w:highlight w:val="yellow"/>
        </w:rPr>
        <w:t>/servers/test3.cfg</w:t>
      </w:r>
    </w:p>
    <w:p w:rsidR="00FD72D4" w:rsidRDefault="00FD72D4" w:rsidP="00FD72D4"/>
    <w:p w:rsidR="00497B38" w:rsidRDefault="00497B38" w:rsidP="00497B38">
      <w:r>
        <w:t xml:space="preserve">define </w:t>
      </w:r>
      <w:proofErr w:type="gramStart"/>
      <w:r>
        <w:t>host{</w:t>
      </w:r>
      <w:proofErr w:type="gramEnd"/>
    </w:p>
    <w:p w:rsidR="00FE6239" w:rsidRDefault="00FE6239" w:rsidP="00497B38"/>
    <w:p w:rsidR="00497B38" w:rsidRDefault="00497B38" w:rsidP="00497B38">
      <w:r>
        <w:t xml:space="preserve">            </w:t>
      </w:r>
      <w:proofErr w:type="spellStart"/>
      <w:r>
        <w:t>host_name</w:t>
      </w:r>
      <w:proofErr w:type="spellEnd"/>
      <w:r>
        <w:t xml:space="preserve">           </w:t>
      </w:r>
      <w:r w:rsidR="00B57246">
        <w:tab/>
      </w:r>
      <w:r w:rsidR="00B57246">
        <w:tab/>
      </w:r>
      <w:r>
        <w:t xml:space="preserve">    </w:t>
      </w:r>
      <w:r w:rsidR="00B57246">
        <w:tab/>
      </w:r>
      <w:r>
        <w:t>test3</w:t>
      </w:r>
    </w:p>
    <w:p w:rsidR="00497B38" w:rsidRDefault="00497B38" w:rsidP="00497B38"/>
    <w:p w:rsidR="00497B38" w:rsidRDefault="00497B38" w:rsidP="00497B38">
      <w:r>
        <w:t xml:space="preserve">            alias                         </w:t>
      </w:r>
      <w:r w:rsidR="00B57246">
        <w:tab/>
      </w:r>
      <w:r>
        <w:t xml:space="preserve">   </w:t>
      </w:r>
      <w:r w:rsidR="00B57246">
        <w:tab/>
      </w:r>
      <w:r>
        <w:t>test3</w:t>
      </w:r>
    </w:p>
    <w:p w:rsidR="00497B38" w:rsidRDefault="00497B38" w:rsidP="00497B38"/>
    <w:p w:rsidR="00497B38" w:rsidRDefault="00497B38" w:rsidP="00497B38">
      <w:r>
        <w:t xml:space="preserve">            address                </w:t>
      </w:r>
      <w:r w:rsidR="00B57246">
        <w:tab/>
      </w:r>
      <w:r w:rsidR="00B57246">
        <w:tab/>
        <w:t xml:space="preserve">   </w:t>
      </w:r>
      <w:r w:rsidR="00B57246">
        <w:tab/>
      </w:r>
      <w:r>
        <w:t>192.168.1.172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spellStart"/>
      <w:r>
        <w:t>check_period</w:t>
      </w:r>
      <w:proofErr w:type="spellEnd"/>
      <w:r>
        <w:t xml:space="preserve">                   </w:t>
      </w:r>
      <w:r w:rsidR="00B57246">
        <w:tab/>
        <w:t xml:space="preserve">  </w:t>
      </w:r>
      <w:r>
        <w:t xml:space="preserve"> </w:t>
      </w:r>
      <w:r w:rsidR="00B57246">
        <w:tab/>
      </w:r>
      <w:r>
        <w:t>24x7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spellStart"/>
      <w:r>
        <w:t>notification_interval</w:t>
      </w:r>
      <w:proofErr w:type="spellEnd"/>
      <w:r>
        <w:t xml:space="preserve">          </w:t>
      </w:r>
      <w:r w:rsidR="00B57246">
        <w:tab/>
      </w:r>
      <w:r>
        <w:t xml:space="preserve"> 30</w:t>
      </w:r>
      <w:r w:rsidR="001B5E87">
        <w:t xml:space="preserve">    (in minutes)</w:t>
      </w:r>
    </w:p>
    <w:p w:rsidR="00497B38" w:rsidRDefault="00497B38" w:rsidP="00497B38"/>
    <w:p w:rsidR="00497B38" w:rsidRDefault="00497B38" w:rsidP="00497B38">
      <w:r>
        <w:t xml:space="preserve">            </w:t>
      </w:r>
      <w:proofErr w:type="spellStart"/>
      <w:r>
        <w:t>notification_period</w:t>
      </w:r>
      <w:proofErr w:type="spellEnd"/>
      <w:r>
        <w:t xml:space="preserve">             </w:t>
      </w:r>
      <w:r w:rsidR="00B57246">
        <w:tab/>
      </w:r>
      <w:r>
        <w:t>24x7</w:t>
      </w:r>
    </w:p>
    <w:p w:rsidR="00497B38" w:rsidRDefault="00497B38" w:rsidP="00FD72D4"/>
    <w:p w:rsidR="00497B38" w:rsidRDefault="00B57246" w:rsidP="00B57246">
      <w:r>
        <w:t xml:space="preserve">            </w:t>
      </w:r>
      <w:proofErr w:type="spellStart"/>
      <w:r w:rsidRPr="00B57246">
        <w:t>max_check_attempts</w:t>
      </w:r>
      <w:proofErr w:type="spellEnd"/>
      <w:r w:rsidRPr="00B57246">
        <w:t xml:space="preserve">              </w:t>
      </w:r>
      <w:r>
        <w:tab/>
      </w:r>
      <w:r w:rsidRPr="00B57246">
        <w:t>3</w:t>
      </w:r>
    </w:p>
    <w:p w:rsidR="003B204E" w:rsidRDefault="003B204E" w:rsidP="00B57246"/>
    <w:p w:rsidR="003B204E" w:rsidRDefault="003B204E" w:rsidP="003B204E">
      <w:pPr>
        <w:rPr>
          <w:rFonts w:cs="Courier Std"/>
          <w:color w:val="000000"/>
        </w:rPr>
      </w:pPr>
      <w:r>
        <w:rPr>
          <w:rFonts w:cs="Courier Std"/>
          <w:color w:val="000000"/>
        </w:rPr>
        <w:t xml:space="preserve">            </w:t>
      </w:r>
      <w:proofErr w:type="spellStart"/>
      <w:r w:rsidRPr="003B204E">
        <w:rPr>
          <w:rFonts w:cs="Courier Std"/>
          <w:color w:val="000000"/>
        </w:rPr>
        <w:t>check_command</w:t>
      </w:r>
      <w:proofErr w:type="spellEnd"/>
      <w:r w:rsidRPr="003B204E">
        <w:rPr>
          <w:rFonts w:cs="Courier Std"/>
          <w:color w:val="000000"/>
        </w:rPr>
        <w:t xml:space="preserve"> </w:t>
      </w:r>
      <w:r>
        <w:rPr>
          <w:rFonts w:cs="Courier Std"/>
          <w:color w:val="000000"/>
        </w:rPr>
        <w:t xml:space="preserve">                              </w:t>
      </w:r>
      <w:r w:rsidRPr="003B204E">
        <w:rPr>
          <w:rFonts w:cs="Courier Std"/>
          <w:color w:val="000000"/>
        </w:rPr>
        <w:t>check-host-alive</w:t>
      </w:r>
    </w:p>
    <w:p w:rsidR="00FE6239" w:rsidRDefault="00FE6239" w:rsidP="003B204E">
      <w:pPr>
        <w:rPr>
          <w:rFonts w:cs="Courier Std"/>
          <w:color w:val="000000"/>
        </w:rPr>
      </w:pPr>
    </w:p>
    <w:p w:rsidR="00FE6239" w:rsidRDefault="00FE6239" w:rsidP="003B204E">
      <w:pPr>
        <w:rPr>
          <w:rFonts w:cs="Courier Std"/>
          <w:color w:val="000000"/>
        </w:rPr>
      </w:pPr>
      <w:r>
        <w:rPr>
          <w:rFonts w:cs="Courier Std"/>
          <w:color w:val="000000"/>
        </w:rPr>
        <w:t xml:space="preserve">            </w:t>
      </w:r>
    </w:p>
    <w:p w:rsidR="00FE6239" w:rsidRPr="003B204E" w:rsidRDefault="00FE6239" w:rsidP="003B204E"/>
    <w:p w:rsidR="00FD72D4" w:rsidRDefault="00FD72D4" w:rsidP="00FD72D4">
      <w:r>
        <w:t>}</w:t>
      </w:r>
    </w:p>
    <w:p w:rsidR="006E4AFF" w:rsidRDefault="006E4AFF" w:rsidP="00FD72D4"/>
    <w:p w:rsidR="00040E6E" w:rsidRDefault="00040E6E"/>
    <w:p w:rsidR="009C0E47" w:rsidRDefault="009C0E47" w:rsidP="009C0E47">
      <w:r>
        <w:t>define service {</w:t>
      </w:r>
    </w:p>
    <w:p w:rsidR="009C0E47" w:rsidRDefault="009C0E47" w:rsidP="009C0E47"/>
    <w:p w:rsidR="009C0E47" w:rsidRDefault="009C0E47" w:rsidP="009C0E47">
      <w:r>
        <w:t xml:space="preserve">             use                             local-service</w:t>
      </w:r>
    </w:p>
    <w:p w:rsidR="009C0E47" w:rsidRDefault="009C0E47" w:rsidP="009C0E47"/>
    <w:p w:rsidR="009C0E47" w:rsidRDefault="009C0E47" w:rsidP="009C0E47">
      <w:r>
        <w:t xml:space="preserve">             </w:t>
      </w:r>
      <w:proofErr w:type="spellStart"/>
      <w:r>
        <w:t>host_name</w:t>
      </w:r>
      <w:proofErr w:type="spellEnd"/>
      <w:r>
        <w:t xml:space="preserve">                       test3</w:t>
      </w:r>
    </w:p>
    <w:p w:rsidR="009C0E47" w:rsidRDefault="009C0E47" w:rsidP="009C0E47"/>
    <w:p w:rsidR="009C0E47" w:rsidRDefault="009C0E47" w:rsidP="009C0E47">
      <w:r>
        <w:t xml:space="preserve">             </w:t>
      </w:r>
      <w:proofErr w:type="spellStart"/>
      <w:r>
        <w:t>service_description</w:t>
      </w:r>
      <w:proofErr w:type="spellEnd"/>
      <w:r>
        <w:t xml:space="preserve">             SSH</w:t>
      </w:r>
    </w:p>
    <w:p w:rsidR="009C0E47" w:rsidRDefault="009C0E47" w:rsidP="009C0E47"/>
    <w:p w:rsidR="009C0E47" w:rsidRDefault="009C0E47" w:rsidP="00A018A3">
      <w:r>
        <w:t xml:space="preserve">             </w:t>
      </w:r>
      <w:proofErr w:type="spellStart"/>
      <w:r>
        <w:t>check_com</w:t>
      </w:r>
      <w:r w:rsidR="00A018A3">
        <w:t>mand</w:t>
      </w:r>
      <w:proofErr w:type="spellEnd"/>
      <w:r w:rsidR="00A018A3">
        <w:t xml:space="preserve">                   </w:t>
      </w:r>
      <w:proofErr w:type="spellStart"/>
      <w:r w:rsidR="00A018A3">
        <w:rPr>
          <w:rFonts w:cs="Courier Std"/>
          <w:color w:val="000000"/>
        </w:rPr>
        <w:t>check_ssh</w:t>
      </w:r>
      <w:proofErr w:type="spellEnd"/>
      <w:r w:rsidR="00A018A3">
        <w:rPr>
          <w:rFonts w:cs="Courier Std"/>
          <w:color w:val="000000"/>
        </w:rPr>
        <w:t xml:space="preserve">!-p </w:t>
      </w:r>
      <w:r w:rsidR="00A018A3" w:rsidRPr="00A018A3">
        <w:rPr>
          <w:rFonts w:cs="Courier Std"/>
          <w:color w:val="000000"/>
        </w:rPr>
        <w:t>22</w:t>
      </w:r>
    </w:p>
    <w:p w:rsidR="009C0E47" w:rsidRDefault="009C0E47" w:rsidP="009C0E47"/>
    <w:p w:rsidR="006E4AFF" w:rsidRDefault="009C0E47" w:rsidP="009C0E47">
      <w:r>
        <w:t>}</w:t>
      </w:r>
    </w:p>
    <w:p w:rsidR="006E4AFF" w:rsidRDefault="006E4AFF"/>
    <w:p w:rsidR="00921AF4" w:rsidRDefault="00921AF4"/>
    <w:p w:rsidR="00921AF4" w:rsidRPr="00921AF4" w:rsidRDefault="00921AF4">
      <w:pPr>
        <w:rPr>
          <w:u w:val="single"/>
        </w:rPr>
      </w:pPr>
      <w:r w:rsidRPr="00921AF4">
        <w:rPr>
          <w:u w:val="single"/>
        </w:rPr>
        <w:t xml:space="preserve">NRPE </w:t>
      </w:r>
      <w:proofErr w:type="spellStart"/>
      <w:r w:rsidRPr="00921AF4">
        <w:rPr>
          <w:u w:val="single"/>
        </w:rPr>
        <w:t>siz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servis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tanımı</w:t>
      </w:r>
      <w:proofErr w:type="spellEnd"/>
    </w:p>
    <w:p w:rsidR="00921AF4" w:rsidRDefault="00921AF4" w:rsidP="00921AF4">
      <w:r>
        <w:t xml:space="preserve">define </w:t>
      </w:r>
      <w:proofErr w:type="gramStart"/>
      <w:r>
        <w:t>service{</w:t>
      </w:r>
      <w:proofErr w:type="gramEnd"/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test4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HTTP</w:t>
      </w:r>
    </w:p>
    <w:p w:rsidR="00921AF4" w:rsidRDefault="00921AF4" w:rsidP="00921AF4"/>
    <w:p w:rsidR="00921AF4" w:rsidRPr="009F374E" w:rsidRDefault="00921AF4" w:rsidP="009F374E">
      <w:r w:rsidRPr="009F374E">
        <w:t xml:space="preserve">            </w:t>
      </w:r>
      <w:proofErr w:type="spellStart"/>
      <w:r w:rsidRPr="009F374E">
        <w:t>check_command</w:t>
      </w:r>
      <w:proofErr w:type="spellEnd"/>
      <w:r w:rsidRPr="009F374E">
        <w:t xml:space="preserve">                  </w:t>
      </w:r>
      <w:proofErr w:type="spellStart"/>
      <w:r w:rsidRPr="009F374E">
        <w:t>check_http</w:t>
      </w:r>
      <w:proofErr w:type="spellEnd"/>
      <w:r w:rsidR="009F374E">
        <w:t xml:space="preserve">    OR   </w:t>
      </w:r>
      <w:r w:rsidR="009F374E" w:rsidRPr="009F374E">
        <w:t xml:space="preserve"> </w:t>
      </w:r>
      <w:proofErr w:type="spellStart"/>
      <w:r w:rsidR="009F374E" w:rsidRPr="009F374E">
        <w:rPr>
          <w:rFonts w:cs="Courier Std"/>
          <w:color w:val="000000"/>
        </w:rPr>
        <w:t>check_http</w:t>
      </w:r>
      <w:proofErr w:type="spellEnd"/>
      <w:r w:rsidR="009F374E" w:rsidRPr="009F374E">
        <w:rPr>
          <w:rFonts w:cs="Courier Std"/>
          <w:color w:val="000000"/>
        </w:rPr>
        <w:t>!-S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max_check_attempts</w:t>
      </w:r>
      <w:proofErr w:type="spellEnd"/>
      <w:r>
        <w:t xml:space="preserve">             3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check_interval</w:t>
      </w:r>
      <w:proofErr w:type="spellEnd"/>
      <w:r>
        <w:t xml:space="preserve">                 5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retry_interval</w:t>
      </w:r>
      <w:proofErr w:type="spellEnd"/>
      <w:r>
        <w:t xml:space="preserve">                 1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check_period</w:t>
      </w:r>
      <w:proofErr w:type="spellEnd"/>
      <w:r>
        <w:t xml:space="preserve">                   24x7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notification_interval</w:t>
      </w:r>
      <w:proofErr w:type="spellEnd"/>
      <w:r>
        <w:t xml:space="preserve">           60</w:t>
      </w:r>
    </w:p>
    <w:p w:rsidR="00921AF4" w:rsidRDefault="00921AF4" w:rsidP="00921AF4"/>
    <w:p w:rsidR="00921AF4" w:rsidRDefault="00921AF4" w:rsidP="00921AF4">
      <w:r>
        <w:t xml:space="preserve">            </w:t>
      </w:r>
      <w:proofErr w:type="spellStart"/>
      <w:r>
        <w:t>notification_period</w:t>
      </w:r>
      <w:proofErr w:type="spellEnd"/>
      <w:r>
        <w:t xml:space="preserve">             24x7</w:t>
      </w:r>
    </w:p>
    <w:p w:rsidR="00921AF4" w:rsidRDefault="00921AF4" w:rsidP="00921AF4"/>
    <w:p w:rsidR="00921AF4" w:rsidRDefault="00921AF4" w:rsidP="00921AF4">
      <w:r>
        <w:t xml:space="preserve">            </w:t>
      </w:r>
    </w:p>
    <w:p w:rsidR="00921AF4" w:rsidRDefault="00921AF4" w:rsidP="00921AF4"/>
    <w:p w:rsidR="00921AF4" w:rsidRDefault="00921AF4" w:rsidP="00921AF4">
      <w:r>
        <w:t>}</w:t>
      </w:r>
    </w:p>
    <w:p w:rsidR="00040E6E" w:rsidRDefault="00040E6E" w:rsidP="00921AF4"/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040E6E" w:rsidRDefault="00040E6E">
      <w:pPr>
        <w:rPr>
          <w:rFonts w:cstheme="minorHAnsi"/>
          <w:u w:val="single"/>
        </w:rPr>
      </w:pPr>
    </w:p>
    <w:p w:rsidR="006E4AFF" w:rsidRPr="003B204E" w:rsidRDefault="00921AF4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Host </w:t>
      </w:r>
      <w:proofErr w:type="spellStart"/>
      <w:r>
        <w:rPr>
          <w:rFonts w:cstheme="minorHAnsi"/>
          <w:u w:val="single"/>
        </w:rPr>
        <w:t>tanımı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 w:rsidR="003B204E" w:rsidRPr="003B204E">
        <w:rPr>
          <w:rFonts w:cstheme="minorHAnsi"/>
          <w:u w:val="single"/>
        </w:rPr>
        <w:t>Açıklamaları</w:t>
      </w:r>
      <w:proofErr w:type="spellEnd"/>
    </w:p>
    <w:p w:rsidR="003B204E" w:rsidRPr="003B204E" w:rsidRDefault="003B204E" w:rsidP="003B204E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B204E">
        <w:rPr>
          <w:rFonts w:asciiTheme="minorHAnsi" w:hAnsiTheme="minorHAnsi" w:cstheme="minorHAnsi"/>
          <w:sz w:val="22"/>
          <w:szCs w:val="22"/>
          <w:u w:val="single"/>
        </w:rPr>
        <w:t>Alias</w:t>
      </w:r>
      <w:r w:rsidRPr="003B204E">
        <w:rPr>
          <w:rFonts w:asciiTheme="minorHAnsi" w:hAnsiTheme="minorHAnsi" w:cstheme="minorHAnsi"/>
          <w:sz w:val="22"/>
          <w:szCs w:val="22"/>
        </w:rPr>
        <w:t xml:space="preserve">:  human-readable name for the host; it appears in the web interface. </w:t>
      </w:r>
    </w:p>
    <w:p w:rsidR="003B204E" w:rsidRPr="003B204E" w:rsidRDefault="003B204E" w:rsidP="003B204E">
      <w:pPr>
        <w:spacing w:line="360" w:lineRule="auto"/>
        <w:rPr>
          <w:rFonts w:cstheme="minorHAnsi"/>
        </w:rPr>
      </w:pPr>
    </w:p>
    <w:p w:rsidR="003B204E" w:rsidRPr="003B204E" w:rsidRDefault="003B204E" w:rsidP="003B204E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B204E">
        <w:rPr>
          <w:rFonts w:asciiTheme="minorHAnsi" w:hAnsiTheme="minorHAnsi" w:cstheme="minorHAnsi"/>
          <w:sz w:val="22"/>
          <w:szCs w:val="22"/>
          <w:u w:val="single"/>
        </w:rPr>
        <w:t>max_check_attempts</w:t>
      </w:r>
      <w:proofErr w:type="spellEnd"/>
      <w:r w:rsidRPr="003B204E">
        <w:rPr>
          <w:rFonts w:asciiTheme="minorHAnsi" w:hAnsiTheme="minorHAnsi" w:cstheme="minorHAnsi"/>
          <w:sz w:val="22"/>
          <w:szCs w:val="22"/>
        </w:rPr>
        <w:t xml:space="preserve">:  defines the number of times Nagios Core should try to repeat the check if checks fail. If, we defined a value of </w:t>
      </w:r>
      <w:r w:rsidRPr="003B204E">
        <w:rPr>
          <w:rStyle w:val="A4"/>
          <w:rFonts w:asciiTheme="minorHAnsi" w:hAnsiTheme="minorHAnsi" w:cstheme="minorHAnsi"/>
          <w:sz w:val="22"/>
          <w:szCs w:val="22"/>
        </w:rPr>
        <w:t>3</w:t>
      </w:r>
      <w:r w:rsidRPr="003B204E">
        <w:rPr>
          <w:rFonts w:asciiTheme="minorHAnsi" w:hAnsiTheme="minorHAnsi" w:cstheme="minorHAnsi"/>
          <w:sz w:val="22"/>
          <w:szCs w:val="22"/>
        </w:rPr>
        <w:t xml:space="preserve">, meaning that Nagios Core will try two more times to PING the target host after first finding it down. </w:t>
      </w:r>
    </w:p>
    <w:p w:rsidR="003B204E" w:rsidRPr="003B204E" w:rsidRDefault="003B204E">
      <w:pPr>
        <w:rPr>
          <w:rFonts w:cstheme="minorHAnsi"/>
        </w:rPr>
      </w:pPr>
    </w:p>
    <w:p w:rsidR="00505C6F" w:rsidRPr="00505C6F" w:rsidRDefault="00505C6F" w:rsidP="00505C6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</w:p>
    <w:p w:rsidR="00505C6F" w:rsidRPr="00505C6F" w:rsidRDefault="00505C6F" w:rsidP="00505C6F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proofErr w:type="spellStart"/>
      <w:r w:rsidRPr="00505C6F">
        <w:rPr>
          <w:rFonts w:cstheme="minorHAnsi"/>
          <w:color w:val="000000"/>
          <w:u w:val="single"/>
        </w:rPr>
        <w:t>notification_interval</w:t>
      </w:r>
      <w:proofErr w:type="spellEnd"/>
      <w:r w:rsidRPr="00505C6F">
        <w:rPr>
          <w:rFonts w:cstheme="minorHAnsi"/>
          <w:color w:val="000000"/>
        </w:rPr>
        <w:t xml:space="preserve">: This defines how regularly the host should repeat its notifications if it is having problems. Here, we've used a value of 60, which corresponds to 60 minutes or one hour. </w:t>
      </w:r>
    </w:p>
    <w:p w:rsidR="003B204E" w:rsidRPr="003B204E" w:rsidRDefault="003B204E">
      <w:pPr>
        <w:rPr>
          <w:rFonts w:cstheme="minorHAnsi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921AF4" w:rsidRPr="00921AF4" w:rsidRDefault="00921AF4" w:rsidP="00921AF4">
      <w:pPr>
        <w:autoSpaceDE w:val="0"/>
        <w:autoSpaceDN w:val="0"/>
        <w:adjustRightInd w:val="0"/>
        <w:spacing w:after="0" w:line="240" w:lineRule="auto"/>
        <w:rPr>
          <w:rFonts w:ascii="Courier Std" w:hAnsi="Courier Std" w:cs="Courier Std"/>
          <w:color w:val="000000"/>
          <w:sz w:val="24"/>
          <w:szCs w:val="24"/>
        </w:rPr>
      </w:pPr>
    </w:p>
    <w:p w:rsidR="003B204E" w:rsidRPr="00921AF4" w:rsidRDefault="00921AF4">
      <w:pPr>
        <w:rPr>
          <w:u w:val="single"/>
        </w:rPr>
      </w:pPr>
      <w:proofErr w:type="spellStart"/>
      <w:r w:rsidRPr="00921AF4">
        <w:rPr>
          <w:u w:val="single"/>
        </w:rPr>
        <w:t>Servis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tanımı</w:t>
      </w:r>
      <w:proofErr w:type="spellEnd"/>
      <w:r w:rsidRPr="00921AF4">
        <w:rPr>
          <w:u w:val="single"/>
        </w:rPr>
        <w:t xml:space="preserve"> </w:t>
      </w:r>
      <w:proofErr w:type="spellStart"/>
      <w:r w:rsidRPr="00921AF4">
        <w:rPr>
          <w:u w:val="single"/>
        </w:rPr>
        <w:t>açıklamaları</w:t>
      </w:r>
      <w:proofErr w:type="spellEnd"/>
      <w:r w:rsidRPr="00921AF4">
        <w:rPr>
          <w:u w:val="single"/>
        </w:rPr>
        <w:t>(</w:t>
      </w:r>
      <w:proofErr w:type="spellStart"/>
      <w:r w:rsidRPr="00921AF4">
        <w:rPr>
          <w:u w:val="single"/>
        </w:rPr>
        <w:t>nrpe’siz</w:t>
      </w:r>
      <w:proofErr w:type="spellEnd"/>
      <w:r w:rsidRPr="00921AF4">
        <w:rPr>
          <w:u w:val="single"/>
        </w:rPr>
        <w:t>)</w:t>
      </w:r>
    </w:p>
    <w:p w:rsidR="00921AF4" w:rsidRPr="00921AF4" w:rsidRDefault="00921AF4" w:rsidP="00921AF4">
      <w:pPr>
        <w:rPr>
          <w:rFonts w:cstheme="minorHAnsi"/>
        </w:rPr>
      </w:pPr>
      <w:r w:rsidRPr="00921AF4">
        <w:rPr>
          <w:rFonts w:cstheme="minorHAnsi"/>
          <w:color w:val="000000"/>
        </w:rPr>
        <w:t>If Nagios Core can't get a response to its check, then it will flag the state of the service as CRITICAL,</w:t>
      </w:r>
    </w:p>
    <w:p w:rsidR="00921AF4" w:rsidRPr="00921AF4" w:rsidRDefault="00921AF4" w:rsidP="00921AF4">
      <w:pPr>
        <w:rPr>
          <w:rFonts w:cstheme="minorHAnsi"/>
        </w:rPr>
      </w:pPr>
      <w:r w:rsidRPr="00921AF4">
        <w:rPr>
          <w:rFonts w:cstheme="minorHAnsi"/>
          <w:color w:val="000000"/>
        </w:rPr>
        <w:t>will try again up to two more times before sending a notification.</w:t>
      </w:r>
    </w:p>
    <w:p w:rsidR="00921AF4" w:rsidRDefault="00921AF4"/>
    <w:p w:rsidR="00921AF4" w:rsidRDefault="00921AF4">
      <w:r>
        <w:rPr>
          <w:noProof/>
        </w:rPr>
        <w:lastRenderedPageBreak/>
        <w:drawing>
          <wp:inline distT="0" distB="0" distL="0" distR="0" wp14:anchorId="718B0ADF" wp14:editId="16DC49BA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4E" w:rsidRDefault="003B204E"/>
    <w:p w:rsidR="00921AF4" w:rsidRDefault="00921AF4"/>
    <w:p w:rsidR="00040E6E" w:rsidRPr="00B5456A" w:rsidRDefault="00040E6E" w:rsidP="00040E6E">
      <w:pPr>
        <w:rPr>
          <w:rFonts w:cstheme="minorHAnsi"/>
          <w:sz w:val="28"/>
          <w:szCs w:val="28"/>
          <w:u w:val="single"/>
        </w:rPr>
      </w:pPr>
      <w:r w:rsidRPr="00B5456A">
        <w:rPr>
          <w:rFonts w:cstheme="minorHAnsi"/>
          <w:sz w:val="28"/>
          <w:szCs w:val="28"/>
          <w:u w:val="single"/>
        </w:rPr>
        <w:t>Creating new e-mail contact</w:t>
      </w:r>
    </w:p>
    <w:p w:rsidR="00921AF4" w:rsidRDefault="00921AF4"/>
    <w:p w:rsidR="00921AF4" w:rsidRDefault="00040E6E">
      <w:r w:rsidRPr="00040E6E">
        <w:rPr>
          <w:highlight w:val="yellow"/>
        </w:rPr>
        <w:t>vi /</w:t>
      </w:r>
      <w:proofErr w:type="spellStart"/>
      <w:r w:rsidRPr="00040E6E">
        <w:rPr>
          <w:highlight w:val="yellow"/>
        </w:rPr>
        <w:t>usr</w:t>
      </w:r>
      <w:proofErr w:type="spellEnd"/>
      <w:r w:rsidRPr="00040E6E">
        <w:rPr>
          <w:highlight w:val="yellow"/>
        </w:rPr>
        <w:t>/local/</w:t>
      </w:r>
      <w:proofErr w:type="spellStart"/>
      <w:r w:rsidRPr="00040E6E">
        <w:rPr>
          <w:highlight w:val="yellow"/>
        </w:rPr>
        <w:t>nagios</w:t>
      </w:r>
      <w:proofErr w:type="spellEnd"/>
      <w:r w:rsidRPr="00040E6E">
        <w:rPr>
          <w:highlight w:val="yellow"/>
        </w:rPr>
        <w:t>/</w:t>
      </w:r>
      <w:proofErr w:type="spellStart"/>
      <w:r w:rsidRPr="00040E6E">
        <w:rPr>
          <w:highlight w:val="yellow"/>
        </w:rPr>
        <w:t>etc</w:t>
      </w:r>
      <w:proofErr w:type="spellEnd"/>
      <w:r w:rsidRPr="00040E6E">
        <w:rPr>
          <w:highlight w:val="yellow"/>
        </w:rPr>
        <w:t>/objects/</w:t>
      </w:r>
      <w:proofErr w:type="spellStart"/>
      <w:r w:rsidRPr="00040E6E">
        <w:rPr>
          <w:highlight w:val="yellow"/>
        </w:rPr>
        <w:t>contacts.cfg</w:t>
      </w:r>
      <w:proofErr w:type="spellEnd"/>
    </w:p>
    <w:p w:rsidR="00040E6E" w:rsidRDefault="00040E6E"/>
    <w:p w:rsidR="00052F40" w:rsidRDefault="00052F40" w:rsidP="00052F40">
      <w:r>
        <w:t>define contact {</w:t>
      </w:r>
    </w:p>
    <w:p w:rsidR="00052F40" w:rsidRDefault="00052F40" w:rsidP="00052F40">
      <w:r>
        <w:t xml:space="preserve">        </w:t>
      </w:r>
      <w:proofErr w:type="spellStart"/>
      <w:r>
        <w:t>contact_name</w:t>
      </w:r>
      <w:proofErr w:type="spellEnd"/>
      <w:r>
        <w:t xml:space="preserve">                    </w:t>
      </w:r>
      <w:r w:rsidR="00531BFE">
        <w:tab/>
      </w:r>
      <w:r w:rsidR="00531BFE">
        <w:tab/>
      </w:r>
      <w:r>
        <w:t>test4admin</w:t>
      </w:r>
    </w:p>
    <w:p w:rsidR="00052F40" w:rsidRDefault="00052F40" w:rsidP="00052F40">
      <w:r>
        <w:t xml:space="preserve">        alias                           </w:t>
      </w:r>
      <w:r w:rsidR="00531BFE">
        <w:tab/>
      </w:r>
      <w:r w:rsidR="00531BFE">
        <w:tab/>
      </w:r>
      <w:r w:rsidR="00531BFE">
        <w:tab/>
      </w:r>
      <w:r>
        <w:t xml:space="preserve">Administrator of </w:t>
      </w:r>
      <w:proofErr w:type="spellStart"/>
      <w:proofErr w:type="gramStart"/>
      <w:r>
        <w:t>sparta.naginet</w:t>
      </w:r>
      <w:proofErr w:type="spellEnd"/>
      <w:proofErr w:type="gramEnd"/>
    </w:p>
    <w:p w:rsidR="00052F40" w:rsidRDefault="00052F40" w:rsidP="00052F40">
      <w:r>
        <w:t xml:space="preserve">        email                           </w:t>
      </w:r>
      <w:r w:rsidR="00531BFE">
        <w:tab/>
      </w:r>
      <w:r w:rsidR="00531BFE">
        <w:tab/>
      </w:r>
      <w:r>
        <w:t>yaydog@gmail.com</w:t>
      </w:r>
    </w:p>
    <w:p w:rsidR="00052F40" w:rsidRDefault="00052F40" w:rsidP="00052F40">
      <w:r>
        <w:t xml:space="preserve">        </w:t>
      </w:r>
      <w:proofErr w:type="spellStart"/>
      <w:r>
        <w:t>host_notification_commands</w:t>
      </w:r>
      <w:proofErr w:type="spellEnd"/>
      <w:r>
        <w:t xml:space="preserve">      </w:t>
      </w:r>
      <w:r w:rsidR="00531BFE">
        <w:tab/>
      </w:r>
      <w:r>
        <w:t>notify-host-by-email</w:t>
      </w:r>
    </w:p>
    <w:p w:rsidR="00052F40" w:rsidRDefault="00052F40" w:rsidP="00052F40">
      <w:r>
        <w:lastRenderedPageBreak/>
        <w:t xml:space="preserve">        </w:t>
      </w:r>
      <w:proofErr w:type="spellStart"/>
      <w:r>
        <w:t>host_notification_options</w:t>
      </w:r>
      <w:proofErr w:type="spellEnd"/>
      <w:r>
        <w:t xml:space="preserve">       </w:t>
      </w:r>
      <w:r w:rsidR="00531BFE">
        <w:tab/>
      </w:r>
      <w:proofErr w:type="spellStart"/>
      <w:proofErr w:type="gramStart"/>
      <w:r>
        <w:t>d,u</w:t>
      </w:r>
      <w:proofErr w:type="gramEnd"/>
      <w:r>
        <w:t>,r</w:t>
      </w:r>
      <w:proofErr w:type="spellEnd"/>
    </w:p>
    <w:p w:rsidR="00052F40" w:rsidRDefault="00052F40" w:rsidP="00052F40">
      <w:r>
        <w:t xml:space="preserve">        </w:t>
      </w:r>
      <w:proofErr w:type="spellStart"/>
      <w:r>
        <w:t>host_notification_period</w:t>
      </w:r>
      <w:proofErr w:type="spellEnd"/>
      <w:r>
        <w:t xml:space="preserve">        </w:t>
      </w:r>
      <w:r w:rsidR="00531BFE">
        <w:tab/>
      </w:r>
      <w:r>
        <w:t>24x7</w:t>
      </w:r>
    </w:p>
    <w:p w:rsidR="00052F40" w:rsidRDefault="00052F40" w:rsidP="00052F40">
      <w:r>
        <w:t xml:space="preserve">        </w:t>
      </w:r>
      <w:proofErr w:type="spellStart"/>
      <w:r>
        <w:t>service_notification_commands</w:t>
      </w:r>
      <w:proofErr w:type="spellEnd"/>
      <w:r>
        <w:t xml:space="preserve">   </w:t>
      </w:r>
      <w:r w:rsidR="00531BFE">
        <w:tab/>
      </w:r>
      <w:r>
        <w:t>notify-service-by-email</w:t>
      </w:r>
    </w:p>
    <w:p w:rsidR="00052F40" w:rsidRDefault="00052F40" w:rsidP="00052F40">
      <w:r>
        <w:t xml:space="preserve">        </w:t>
      </w:r>
      <w:proofErr w:type="spellStart"/>
      <w:r>
        <w:t>service_notification_options</w:t>
      </w:r>
      <w:proofErr w:type="spellEnd"/>
      <w:r>
        <w:t xml:space="preserve">    </w:t>
      </w:r>
      <w:r w:rsidR="00531BFE">
        <w:tab/>
      </w:r>
      <w:proofErr w:type="spellStart"/>
      <w:proofErr w:type="gramStart"/>
      <w:r>
        <w:t>w,u</w:t>
      </w:r>
      <w:proofErr w:type="gramEnd"/>
      <w:r>
        <w:t>,c,r</w:t>
      </w:r>
      <w:proofErr w:type="spellEnd"/>
    </w:p>
    <w:p w:rsidR="00052F40" w:rsidRDefault="00052F40" w:rsidP="00052F40">
      <w:r>
        <w:t xml:space="preserve">        </w:t>
      </w:r>
      <w:proofErr w:type="spellStart"/>
      <w:r>
        <w:t>service_notification_period</w:t>
      </w:r>
      <w:proofErr w:type="spellEnd"/>
      <w:r>
        <w:t xml:space="preserve">     </w:t>
      </w:r>
      <w:r w:rsidR="00531BFE">
        <w:tab/>
      </w:r>
      <w:r>
        <w:t>24x7</w:t>
      </w:r>
    </w:p>
    <w:p w:rsidR="00B147E0" w:rsidRPr="00B147E0" w:rsidRDefault="00B147E0" w:rsidP="00B147E0">
      <w:r>
        <w:t xml:space="preserve">        </w:t>
      </w:r>
      <w:proofErr w:type="spellStart"/>
      <w:r w:rsidRPr="00B147E0">
        <w:rPr>
          <w:rFonts w:cs="Courier Std"/>
          <w:bCs/>
          <w:color w:val="000000"/>
        </w:rPr>
        <w:t>host_notifications_enabled</w:t>
      </w:r>
      <w:proofErr w:type="spellEnd"/>
      <w:r w:rsidRPr="00B147E0">
        <w:rPr>
          <w:rFonts w:cs="Courier Std"/>
          <w:bCs/>
          <w:color w:val="000000"/>
        </w:rPr>
        <w:t xml:space="preserve"> </w:t>
      </w:r>
      <w:r>
        <w:rPr>
          <w:rFonts w:cs="Courier Std"/>
          <w:bCs/>
          <w:color w:val="000000"/>
        </w:rPr>
        <w:tab/>
      </w:r>
      <w:r w:rsidRPr="00B147E0">
        <w:rPr>
          <w:rFonts w:cs="Courier Std"/>
          <w:bCs/>
          <w:color w:val="000000"/>
        </w:rPr>
        <w:t>1</w:t>
      </w:r>
    </w:p>
    <w:p w:rsidR="00921AF4" w:rsidRDefault="00052F40" w:rsidP="00052F40">
      <w:r>
        <w:t>}</w:t>
      </w:r>
    </w:p>
    <w:p w:rsidR="00921AF4" w:rsidRDefault="00921AF4"/>
    <w:p w:rsidR="00BB2C53" w:rsidRDefault="00531BFE" w:rsidP="00BB2C53">
      <w:r>
        <w:t xml:space="preserve">Host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proofErr w:type="gramStart"/>
      <w:r>
        <w:t>tanımlarına</w:t>
      </w:r>
      <w:proofErr w:type="spellEnd"/>
      <w:r>
        <w:t xml:space="preserve"> </w:t>
      </w:r>
      <w:r w:rsidR="00BB2C53">
        <w:t xml:space="preserve"> </w:t>
      </w:r>
      <w:r w:rsidR="00BB2C53" w:rsidRPr="00FD72D4">
        <w:rPr>
          <w:highlight w:val="yellow"/>
        </w:rPr>
        <w:t>vi</w:t>
      </w:r>
      <w:proofErr w:type="gramEnd"/>
      <w:r w:rsidR="00BB2C53" w:rsidRPr="00FD72D4">
        <w:rPr>
          <w:highlight w:val="yellow"/>
        </w:rPr>
        <w:t xml:space="preserve"> /</w:t>
      </w:r>
      <w:proofErr w:type="spellStart"/>
      <w:r w:rsidR="00BB2C53" w:rsidRPr="00FD72D4">
        <w:rPr>
          <w:highlight w:val="yellow"/>
        </w:rPr>
        <w:t>usr</w:t>
      </w:r>
      <w:proofErr w:type="spellEnd"/>
      <w:r w:rsidR="00BB2C53" w:rsidRPr="00FD72D4">
        <w:rPr>
          <w:highlight w:val="yellow"/>
        </w:rPr>
        <w:t>/local/</w:t>
      </w:r>
      <w:proofErr w:type="spellStart"/>
      <w:r w:rsidR="00BB2C53" w:rsidRPr="00FD72D4">
        <w:rPr>
          <w:highlight w:val="yellow"/>
        </w:rPr>
        <w:t>nagios</w:t>
      </w:r>
      <w:proofErr w:type="spellEnd"/>
      <w:r w:rsidR="00BB2C53" w:rsidRPr="00FD72D4">
        <w:rPr>
          <w:highlight w:val="yellow"/>
        </w:rPr>
        <w:t>/</w:t>
      </w:r>
      <w:proofErr w:type="spellStart"/>
      <w:r w:rsidR="00BB2C53" w:rsidRPr="00FD72D4">
        <w:rPr>
          <w:highlight w:val="yellow"/>
        </w:rPr>
        <w:t>etc</w:t>
      </w:r>
      <w:proofErr w:type="spellEnd"/>
      <w:r w:rsidR="00BB2C53" w:rsidRPr="00FD72D4">
        <w:rPr>
          <w:highlight w:val="yellow"/>
        </w:rPr>
        <w:t>/servers/test</w:t>
      </w:r>
      <w:r w:rsidR="00BB2C53">
        <w:rPr>
          <w:highlight w:val="yellow"/>
        </w:rPr>
        <w:t>4</w:t>
      </w:r>
      <w:r w:rsidR="00BB2C53" w:rsidRPr="00FD72D4">
        <w:rPr>
          <w:highlight w:val="yellow"/>
        </w:rPr>
        <w:t>.cfg</w:t>
      </w:r>
    </w:p>
    <w:p w:rsidR="00BB2C53" w:rsidRDefault="00BB2C53"/>
    <w:p w:rsidR="00531BFE" w:rsidRDefault="00531BFE">
      <w:r>
        <w:t xml:space="preserve">&gt;&gt;&gt;&gt;&gt;&gt;&gt;      contacts test4admin  </w:t>
      </w:r>
    </w:p>
    <w:p w:rsidR="00531BFE" w:rsidRDefault="00531BFE">
      <w:proofErr w:type="spellStart"/>
      <w:r>
        <w:t>satırı</w:t>
      </w:r>
      <w:proofErr w:type="spellEnd"/>
      <w:r>
        <w:t xml:space="preserve"> </w:t>
      </w:r>
      <w:proofErr w:type="spellStart"/>
      <w:r>
        <w:t>eklenir</w:t>
      </w:r>
      <w:proofErr w:type="spellEnd"/>
    </w:p>
    <w:p w:rsidR="00531BFE" w:rsidRDefault="00531BFE"/>
    <w:p w:rsidR="00052F40" w:rsidRDefault="00052F40"/>
    <w:p w:rsidR="00BB2C53" w:rsidRDefault="00BB2C53"/>
    <w:p w:rsidR="00BB2C53" w:rsidRDefault="00BB2C53"/>
    <w:p w:rsidR="00BB2C53" w:rsidRDefault="00BB2C53"/>
    <w:p w:rsidR="00BB2C53" w:rsidRDefault="00BB2C53"/>
    <w:p w:rsidR="00BB2C53" w:rsidRDefault="00BB2C53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F626D" w:rsidRDefault="00BF626D"/>
    <w:p w:rsidR="00BB2C53" w:rsidRPr="00A37E8A" w:rsidRDefault="005A5D27">
      <w:pPr>
        <w:rPr>
          <w:sz w:val="24"/>
          <w:szCs w:val="24"/>
          <w:u w:val="single"/>
        </w:rPr>
      </w:pPr>
      <w:r w:rsidRPr="00A37E8A">
        <w:rPr>
          <w:sz w:val="24"/>
          <w:szCs w:val="24"/>
          <w:u w:val="single"/>
        </w:rPr>
        <w:t xml:space="preserve">Contact name </w:t>
      </w:r>
      <w:proofErr w:type="spellStart"/>
      <w:r w:rsidRPr="00A37E8A">
        <w:rPr>
          <w:sz w:val="24"/>
          <w:szCs w:val="24"/>
          <w:u w:val="single"/>
        </w:rPr>
        <w:t>açıklamaları</w:t>
      </w:r>
      <w:proofErr w:type="spellEnd"/>
    </w:p>
    <w:p w:rsidR="00BB2C53" w:rsidRDefault="00264821">
      <w:r>
        <w:rPr>
          <w:noProof/>
        </w:rPr>
        <w:drawing>
          <wp:inline distT="0" distB="0" distL="0" distR="0" wp14:anchorId="3D701DC6" wp14:editId="7E1CBBBD">
            <wp:extent cx="5585460" cy="5120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95" cy="5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53" w:rsidRDefault="00BB2C53"/>
    <w:p w:rsidR="00BB2C53" w:rsidRDefault="00BB2C53"/>
    <w:p w:rsidR="002570A9" w:rsidRDefault="002570A9"/>
    <w:p w:rsidR="002570A9" w:rsidRDefault="002570A9"/>
    <w:p w:rsidR="002570A9" w:rsidRDefault="002570A9"/>
    <w:p w:rsidR="002570A9" w:rsidRDefault="002570A9"/>
    <w:p w:rsidR="002570A9" w:rsidRDefault="002570A9"/>
    <w:p w:rsidR="002570A9" w:rsidRDefault="002570A9"/>
    <w:p w:rsidR="00BB2C53" w:rsidRPr="00B5456A" w:rsidRDefault="00B5456A">
      <w:pPr>
        <w:rPr>
          <w:sz w:val="28"/>
          <w:szCs w:val="28"/>
          <w:u w:val="single"/>
        </w:rPr>
      </w:pPr>
      <w:r w:rsidRPr="00B5456A">
        <w:rPr>
          <w:sz w:val="28"/>
          <w:szCs w:val="28"/>
          <w:u w:val="single"/>
        </w:rPr>
        <w:lastRenderedPageBreak/>
        <w:t>Creating Host Group</w:t>
      </w:r>
    </w:p>
    <w:p w:rsidR="00BB2C53" w:rsidRDefault="00BB2C53"/>
    <w:p w:rsidR="00BB2C53" w:rsidRDefault="00B5456A">
      <w:r w:rsidRPr="00B5456A">
        <w:t>vi /</w:t>
      </w:r>
      <w:proofErr w:type="spellStart"/>
      <w:r w:rsidRPr="00B5456A">
        <w:t>usr</w:t>
      </w:r>
      <w:proofErr w:type="spellEnd"/>
      <w:r w:rsidRPr="00B5456A">
        <w:t>/local/</w:t>
      </w:r>
      <w:proofErr w:type="spellStart"/>
      <w:r w:rsidRPr="00B5456A">
        <w:t>nagios</w:t>
      </w:r>
      <w:proofErr w:type="spellEnd"/>
      <w:r w:rsidRPr="00B5456A">
        <w:t>/</w:t>
      </w:r>
      <w:proofErr w:type="spellStart"/>
      <w:r w:rsidRPr="00B5456A">
        <w:t>etc</w:t>
      </w:r>
      <w:proofErr w:type="spellEnd"/>
      <w:r w:rsidRPr="00B5456A">
        <w:t>/objects/</w:t>
      </w:r>
      <w:proofErr w:type="spellStart"/>
      <w:r w:rsidRPr="00B5456A">
        <w:t>hostgroups.cfg</w:t>
      </w:r>
      <w:proofErr w:type="spellEnd"/>
    </w:p>
    <w:p w:rsidR="002570A9" w:rsidRDefault="002570A9" w:rsidP="00B5456A"/>
    <w:p w:rsidR="00B5456A" w:rsidRDefault="00B5456A" w:rsidP="00B5456A">
      <w:r>
        <w:t xml:space="preserve">define </w:t>
      </w:r>
      <w:proofErr w:type="spellStart"/>
      <w:r>
        <w:t>hostgroup</w:t>
      </w:r>
      <w:proofErr w:type="spellEnd"/>
      <w:r>
        <w:t xml:space="preserve"> {</w:t>
      </w:r>
    </w:p>
    <w:p w:rsidR="00B5456A" w:rsidRDefault="00B5456A" w:rsidP="00B5456A">
      <w:r>
        <w:t xml:space="preserve">                </w:t>
      </w:r>
      <w:proofErr w:type="spellStart"/>
      <w:r>
        <w:t>hostgroup_name</w:t>
      </w:r>
      <w:proofErr w:type="spellEnd"/>
      <w:r>
        <w:t xml:space="preserve">           Linux servers</w:t>
      </w:r>
    </w:p>
    <w:p w:rsidR="00B5456A" w:rsidRDefault="00B5456A" w:rsidP="00B5456A">
      <w:r>
        <w:t xml:space="preserve">                alias                    </w:t>
      </w:r>
      <w:r w:rsidR="00265942">
        <w:tab/>
      </w:r>
      <w:r>
        <w:t>Production</w:t>
      </w:r>
    </w:p>
    <w:p w:rsidR="00CF0F5F" w:rsidRDefault="00CF0F5F" w:rsidP="00B5456A">
      <w:r>
        <w:tab/>
        <w:t xml:space="preserve"> members </w:t>
      </w:r>
      <w:r>
        <w:tab/>
      </w:r>
      <w:r>
        <w:tab/>
        <w:t>test</w:t>
      </w:r>
      <w:proofErr w:type="gramStart"/>
      <w:r>
        <w:t>3,test</w:t>
      </w:r>
      <w:proofErr w:type="gramEnd"/>
      <w:r>
        <w:t>4</w:t>
      </w:r>
    </w:p>
    <w:p w:rsidR="00BB2C53" w:rsidRDefault="00B5456A" w:rsidP="00B5456A">
      <w:r>
        <w:t>}</w:t>
      </w:r>
    </w:p>
    <w:p w:rsidR="00BB2C53" w:rsidRDefault="00BB2C53"/>
    <w:p w:rsidR="002570A9" w:rsidRDefault="00E52448">
      <w:r>
        <w:t>v</w:t>
      </w:r>
      <w:r w:rsidRPr="00E52448">
        <w:t>i /</w:t>
      </w:r>
      <w:proofErr w:type="spellStart"/>
      <w:r w:rsidRPr="00E52448">
        <w:t>usr</w:t>
      </w:r>
      <w:proofErr w:type="spellEnd"/>
      <w:r w:rsidRPr="00E52448">
        <w:t>/local/</w:t>
      </w:r>
      <w:proofErr w:type="spellStart"/>
      <w:r w:rsidRPr="00E52448">
        <w:t>nagios</w:t>
      </w:r>
      <w:proofErr w:type="spellEnd"/>
      <w:r w:rsidRPr="00E52448">
        <w:t>/</w:t>
      </w:r>
      <w:proofErr w:type="spellStart"/>
      <w:r w:rsidRPr="00E52448">
        <w:t>etc</w:t>
      </w:r>
      <w:proofErr w:type="spellEnd"/>
      <w:r w:rsidRPr="00E52448">
        <w:t>/</w:t>
      </w:r>
      <w:proofErr w:type="spellStart"/>
      <w:r w:rsidRPr="00E52448">
        <w:t>nagios.cfg</w:t>
      </w:r>
      <w:proofErr w:type="spellEnd"/>
      <w:r>
        <w:t xml:space="preserve">  </w:t>
      </w:r>
    </w:p>
    <w:p w:rsidR="00BB2C53" w:rsidRDefault="00E52448">
      <w:proofErr w:type="spellStart"/>
      <w:r w:rsidRPr="00E52448">
        <w:t>cfg_file</w:t>
      </w:r>
      <w:proofErr w:type="spellEnd"/>
      <w:r w:rsidRPr="00E52448">
        <w:t>=/</w:t>
      </w:r>
      <w:proofErr w:type="spellStart"/>
      <w:r w:rsidRPr="00E52448">
        <w:t>usr</w:t>
      </w:r>
      <w:proofErr w:type="spellEnd"/>
      <w:r w:rsidRPr="00E52448">
        <w:t>/local/</w:t>
      </w:r>
      <w:proofErr w:type="spellStart"/>
      <w:r w:rsidRPr="00E52448">
        <w:t>nagios</w:t>
      </w:r>
      <w:proofErr w:type="spellEnd"/>
      <w:r w:rsidRPr="00E52448">
        <w:t>/</w:t>
      </w:r>
      <w:proofErr w:type="spellStart"/>
      <w:r w:rsidRPr="00E52448">
        <w:t>etc</w:t>
      </w:r>
      <w:proofErr w:type="spellEnd"/>
      <w:r w:rsidRPr="00E52448">
        <w:t>/objects/</w:t>
      </w:r>
      <w:proofErr w:type="spellStart"/>
      <w:r w:rsidRPr="00E52448">
        <w:t>hostgroups.cfg</w:t>
      </w:r>
      <w:proofErr w:type="spellEnd"/>
    </w:p>
    <w:p w:rsidR="00E52448" w:rsidRDefault="00E52448"/>
    <w:p w:rsidR="00BB2C53" w:rsidRDefault="00BB2C53"/>
    <w:p w:rsidR="00BB2C53" w:rsidRPr="00526222" w:rsidRDefault="009C54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  <w:r w:rsidR="00526222" w:rsidRPr="00526222">
        <w:rPr>
          <w:sz w:val="28"/>
          <w:szCs w:val="28"/>
          <w:u w:val="single"/>
        </w:rPr>
        <w:t>reating new time period</w:t>
      </w:r>
    </w:p>
    <w:p w:rsidR="00526222" w:rsidRDefault="00153C08">
      <w:proofErr w:type="gramStart"/>
      <w:r w:rsidRPr="00153C08">
        <w:t>vi  /</w:t>
      </w:r>
      <w:proofErr w:type="spellStart"/>
      <w:r w:rsidRPr="00153C08">
        <w:t>usr</w:t>
      </w:r>
      <w:proofErr w:type="spellEnd"/>
      <w:r w:rsidRPr="00153C08">
        <w:t>/local/</w:t>
      </w:r>
      <w:proofErr w:type="spellStart"/>
      <w:r w:rsidRPr="00153C08">
        <w:t>nagios</w:t>
      </w:r>
      <w:proofErr w:type="spellEnd"/>
      <w:r w:rsidRPr="00153C08">
        <w:t>/</w:t>
      </w:r>
      <w:proofErr w:type="spellStart"/>
      <w:r w:rsidRPr="00153C08">
        <w:t>etc</w:t>
      </w:r>
      <w:proofErr w:type="spellEnd"/>
      <w:r w:rsidRPr="00153C08">
        <w:t>/objects/</w:t>
      </w:r>
      <w:proofErr w:type="spellStart"/>
      <w:r w:rsidRPr="00153C08">
        <w:t>timeperiods.cfg</w:t>
      </w:r>
      <w:proofErr w:type="spellEnd"/>
      <w:proofErr w:type="gramEnd"/>
    </w:p>
    <w:p w:rsidR="00153C08" w:rsidRDefault="00153C08" w:rsidP="00153C08">
      <w:r>
        <w:t xml:space="preserve">define </w:t>
      </w:r>
      <w:proofErr w:type="spellStart"/>
      <w:r>
        <w:t>timeperiod</w:t>
      </w:r>
      <w:proofErr w:type="spellEnd"/>
      <w:r>
        <w:t xml:space="preserve"> {</w:t>
      </w:r>
    </w:p>
    <w:p w:rsidR="00153C08" w:rsidRDefault="00153C08" w:rsidP="00153C08">
      <w:r>
        <w:t xml:space="preserve">                </w:t>
      </w:r>
      <w:proofErr w:type="spellStart"/>
      <w:r>
        <w:t>timeperiod_name</w:t>
      </w:r>
      <w:proofErr w:type="spellEnd"/>
      <w:r>
        <w:t xml:space="preserve">         weekdays</w:t>
      </w:r>
    </w:p>
    <w:p w:rsidR="00153C08" w:rsidRDefault="00153C08" w:rsidP="00153C08">
      <w:r>
        <w:t xml:space="preserve">                alias                   </w:t>
      </w:r>
      <w:r>
        <w:tab/>
      </w:r>
      <w:r>
        <w:tab/>
        <w:t>Weekdays</w:t>
      </w:r>
    </w:p>
    <w:p w:rsidR="00153C08" w:rsidRDefault="00153C08" w:rsidP="00153C08">
      <w:r>
        <w:t xml:space="preserve">                </w:t>
      </w:r>
      <w:proofErr w:type="spellStart"/>
      <w:r>
        <w:t>monday</w:t>
      </w:r>
      <w:proofErr w:type="spellEnd"/>
      <w:r>
        <w:t xml:space="preserve">   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tuesday</w:t>
      </w:r>
      <w:proofErr w:type="spellEnd"/>
      <w:r>
        <w:t xml:space="preserve">  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wednesday</w:t>
      </w:r>
      <w:proofErr w:type="spellEnd"/>
      <w:r>
        <w:t xml:space="preserve">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thursday</w:t>
      </w:r>
      <w:proofErr w:type="spellEnd"/>
      <w:r>
        <w:t xml:space="preserve">               </w:t>
      </w:r>
      <w:r>
        <w:tab/>
        <w:t>00:00-24:00</w:t>
      </w:r>
    </w:p>
    <w:p w:rsidR="00153C08" w:rsidRDefault="00153C08" w:rsidP="00153C08">
      <w:r>
        <w:t xml:space="preserve">                </w:t>
      </w:r>
      <w:proofErr w:type="spellStart"/>
      <w:r>
        <w:t>friday</w:t>
      </w:r>
      <w:proofErr w:type="spellEnd"/>
      <w:r>
        <w:t xml:space="preserve">                  </w:t>
      </w:r>
      <w:r>
        <w:tab/>
        <w:t>00:00-24:00</w:t>
      </w:r>
    </w:p>
    <w:p w:rsidR="00153C08" w:rsidRDefault="00153C08" w:rsidP="00153C08">
      <w:r>
        <w:t>}</w:t>
      </w:r>
    </w:p>
    <w:p w:rsidR="00153C08" w:rsidRDefault="00153C08"/>
    <w:p w:rsidR="00BF626D" w:rsidRDefault="00BF626D"/>
    <w:p w:rsidR="009C542D" w:rsidRDefault="009C542D"/>
    <w:p w:rsidR="00BF626D" w:rsidRDefault="00BF626D" w:rsidP="00BF626D">
      <w:r>
        <w:lastRenderedPageBreak/>
        <w:t xml:space="preserve">define </w:t>
      </w:r>
      <w:proofErr w:type="spellStart"/>
      <w:r>
        <w:t>timeperiod</w:t>
      </w:r>
      <w:proofErr w:type="spellEnd"/>
      <w:r>
        <w:t xml:space="preserve"> {</w:t>
      </w:r>
    </w:p>
    <w:p w:rsidR="00BF626D" w:rsidRDefault="00BF626D" w:rsidP="00BF626D">
      <w:r>
        <w:t xml:space="preserve">                </w:t>
      </w:r>
      <w:proofErr w:type="spellStart"/>
      <w:r>
        <w:t>timeperiod_name</w:t>
      </w:r>
      <w:proofErr w:type="spellEnd"/>
      <w:r>
        <w:t xml:space="preserve">         weekends</w:t>
      </w:r>
    </w:p>
    <w:p w:rsidR="00BF626D" w:rsidRDefault="00BF626D" w:rsidP="00BF626D">
      <w:r>
        <w:t xml:space="preserve">                alias                   </w:t>
      </w:r>
      <w:r>
        <w:tab/>
      </w:r>
      <w:r>
        <w:tab/>
        <w:t>Weekends</w:t>
      </w:r>
    </w:p>
    <w:p w:rsidR="00BF626D" w:rsidRDefault="00BF626D" w:rsidP="00BF626D">
      <w:r>
        <w:t xml:space="preserve">                </w:t>
      </w:r>
      <w:proofErr w:type="spellStart"/>
      <w:r>
        <w:t>saturday</w:t>
      </w:r>
      <w:proofErr w:type="spellEnd"/>
      <w:r>
        <w:t xml:space="preserve">                </w:t>
      </w:r>
      <w:r>
        <w:tab/>
        <w:t>00:00-24:00</w:t>
      </w:r>
    </w:p>
    <w:p w:rsidR="00BF626D" w:rsidRDefault="00BF626D" w:rsidP="00BF626D">
      <w:r>
        <w:t xml:space="preserve">                </w:t>
      </w:r>
      <w:proofErr w:type="spellStart"/>
      <w:r>
        <w:t>sunday</w:t>
      </w:r>
      <w:proofErr w:type="spellEnd"/>
      <w:r>
        <w:t xml:space="preserve">                 </w:t>
      </w:r>
      <w:r>
        <w:tab/>
        <w:t xml:space="preserve"> 00:00-24:00</w:t>
      </w:r>
    </w:p>
    <w:p w:rsidR="00294E8C" w:rsidRDefault="00BF626D" w:rsidP="00BF626D">
      <w:r>
        <w:t>}</w:t>
      </w:r>
    </w:p>
    <w:p w:rsidR="00294E8C" w:rsidRDefault="00294E8C"/>
    <w:p w:rsidR="00470E86" w:rsidRDefault="00BF626D">
      <w:r>
        <w:t xml:space="preserve">Host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konfigurasyonu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</w:p>
    <w:p w:rsidR="00294E8C" w:rsidRDefault="00470E86">
      <w:proofErr w:type="spellStart"/>
      <w:r>
        <w:t>notification_period</w:t>
      </w:r>
      <w:proofErr w:type="spellEnd"/>
      <w:r>
        <w:t xml:space="preserve"> weekends</w:t>
      </w:r>
      <w:r w:rsidR="00BF626D">
        <w:t xml:space="preserve"> </w:t>
      </w:r>
      <w:proofErr w:type="spellStart"/>
      <w:r w:rsidR="00BF626D">
        <w:t>yazılır</w:t>
      </w:r>
      <w:proofErr w:type="spellEnd"/>
    </w:p>
    <w:p w:rsidR="00BF626D" w:rsidRDefault="00BF626D"/>
    <w:p w:rsidR="00BB2C53" w:rsidRDefault="00BB2C53"/>
    <w:p w:rsidR="00BB2C53" w:rsidRDefault="00BB2C53"/>
    <w:p w:rsidR="00470E86" w:rsidRPr="00470E86" w:rsidRDefault="00470E86">
      <w:pPr>
        <w:rPr>
          <w:b/>
        </w:rPr>
      </w:pPr>
      <w:r w:rsidRPr="00470E86">
        <w:rPr>
          <w:b/>
        </w:rPr>
        <w:t>NOTIFICATION OPTIONS</w:t>
      </w:r>
    </w:p>
    <w:p w:rsidR="00470E86" w:rsidRDefault="00470E86">
      <w:r>
        <w:t>d: down</w:t>
      </w:r>
    </w:p>
    <w:p w:rsidR="00470E86" w:rsidRDefault="00470E86">
      <w:r>
        <w:t>r: recovery</w:t>
      </w:r>
    </w:p>
    <w:p w:rsidR="00470E86" w:rsidRDefault="00470E86">
      <w:r>
        <w:t>w: warning</w:t>
      </w:r>
    </w:p>
    <w:p w:rsidR="00470E86" w:rsidRDefault="00470E86">
      <w:r>
        <w:t>u: un</w:t>
      </w:r>
      <w:r w:rsidR="00B147E0">
        <w:t>reachable</w:t>
      </w:r>
    </w:p>
    <w:p w:rsidR="00470E86" w:rsidRDefault="00470E86"/>
    <w:p w:rsidR="00470E86" w:rsidRDefault="00930F89">
      <w:proofErr w:type="spellStart"/>
      <w:r>
        <w:t>Örnek</w:t>
      </w:r>
      <w:proofErr w:type="spellEnd"/>
      <w:r>
        <w:t xml:space="preserve">: </w:t>
      </w:r>
      <w:r w:rsidR="00470E86">
        <w:t xml:space="preserve">host definition </w:t>
      </w:r>
      <w:proofErr w:type="spellStart"/>
      <w:r w:rsidR="00470E86">
        <w:t>içerisine</w:t>
      </w:r>
      <w:proofErr w:type="spellEnd"/>
    </w:p>
    <w:p w:rsidR="00930F89" w:rsidRDefault="00470E86" w:rsidP="00470E86">
      <w:pPr>
        <w:rPr>
          <w:rFonts w:cs="Courier Std"/>
          <w:b/>
          <w:bCs/>
          <w:color w:val="000000"/>
        </w:rPr>
      </w:pPr>
      <w:proofErr w:type="spellStart"/>
      <w:r w:rsidRPr="00470E86">
        <w:rPr>
          <w:rFonts w:cs="Courier Std"/>
          <w:b/>
          <w:bCs/>
          <w:color w:val="000000"/>
        </w:rPr>
        <w:t>notification_options</w:t>
      </w:r>
      <w:proofErr w:type="spellEnd"/>
      <w:r w:rsidRPr="00470E86">
        <w:rPr>
          <w:rFonts w:cs="Courier Std"/>
          <w:b/>
          <w:bCs/>
          <w:color w:val="000000"/>
        </w:rPr>
        <w:t xml:space="preserve"> </w:t>
      </w:r>
    </w:p>
    <w:p w:rsidR="00470E86" w:rsidRDefault="00470E86" w:rsidP="00470E86">
      <w:pPr>
        <w:rPr>
          <w:rFonts w:cs="Courier Std"/>
          <w:b/>
          <w:bCs/>
          <w:color w:val="000000"/>
        </w:rPr>
      </w:pPr>
      <w:proofErr w:type="spellStart"/>
      <w:r w:rsidRPr="00470E86">
        <w:rPr>
          <w:rFonts w:cs="Courier Std"/>
          <w:b/>
          <w:bCs/>
          <w:color w:val="000000"/>
        </w:rPr>
        <w:t>notifications_enabled</w:t>
      </w:r>
      <w:proofErr w:type="spellEnd"/>
      <w:r w:rsidRPr="00470E86">
        <w:rPr>
          <w:rFonts w:cs="Courier Std"/>
          <w:b/>
          <w:bCs/>
          <w:color w:val="000000"/>
        </w:rPr>
        <w:t xml:space="preserve"> </w:t>
      </w:r>
    </w:p>
    <w:p w:rsidR="00930F89" w:rsidRDefault="00930F89" w:rsidP="00470E86">
      <w:pPr>
        <w:rPr>
          <w:rFonts w:cs="Courier Std"/>
          <w:b/>
          <w:bCs/>
          <w:color w:val="000000"/>
        </w:rPr>
      </w:pPr>
    </w:p>
    <w:p w:rsidR="00930F89" w:rsidRPr="00930F89" w:rsidRDefault="00930F89" w:rsidP="00470E86">
      <w:proofErr w:type="spellStart"/>
      <w:r w:rsidRPr="00930F89">
        <w:rPr>
          <w:rFonts w:cs="Courier Std"/>
          <w:bCs/>
          <w:color w:val="000000"/>
        </w:rPr>
        <w:t>parametreleri</w:t>
      </w:r>
      <w:proofErr w:type="spellEnd"/>
      <w:r w:rsidRPr="00930F89">
        <w:rPr>
          <w:rFonts w:cs="Courier Std"/>
          <w:bCs/>
          <w:color w:val="000000"/>
        </w:rPr>
        <w:t xml:space="preserve"> </w:t>
      </w:r>
      <w:proofErr w:type="spellStart"/>
      <w:r w:rsidRPr="00930F89">
        <w:rPr>
          <w:rFonts w:cs="Courier Std"/>
          <w:bCs/>
          <w:color w:val="000000"/>
        </w:rPr>
        <w:t>eklenir</w:t>
      </w:r>
      <w:proofErr w:type="spellEnd"/>
    </w:p>
    <w:p w:rsidR="00470E86" w:rsidRDefault="00930F89">
      <w:r>
        <w:rPr>
          <w:noProof/>
        </w:rPr>
        <w:lastRenderedPageBreak/>
        <w:drawing>
          <wp:inline distT="0" distB="0" distL="0" distR="0" wp14:anchorId="1E379E2E" wp14:editId="55BC59DC">
            <wp:extent cx="59436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9" w:rsidRDefault="00930F89">
      <w:r>
        <w:rPr>
          <w:noProof/>
        </w:rPr>
        <w:drawing>
          <wp:inline distT="0" distB="0" distL="0" distR="0" wp14:anchorId="76AE3D3F" wp14:editId="15708350">
            <wp:extent cx="5844540" cy="18840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470" cy="18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9" w:rsidRDefault="00930F89"/>
    <w:p w:rsidR="00E52448" w:rsidRDefault="00E52448"/>
    <w:p w:rsidR="00930F89" w:rsidRDefault="00930F89"/>
    <w:p w:rsidR="00930F89" w:rsidRDefault="00930F89"/>
    <w:p w:rsidR="00930F89" w:rsidRDefault="00930F89"/>
    <w:p w:rsidR="00F42C01" w:rsidRPr="00F42C01" w:rsidRDefault="00F42C01" w:rsidP="00F42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r w:rsidRPr="00F42C01">
        <w:rPr>
          <w:rFonts w:eastAsia="Times New Roman" w:cstheme="minorHAnsi"/>
          <w:highlight w:val="yellow"/>
        </w:rPr>
        <w:t>vi /</w:t>
      </w:r>
      <w:proofErr w:type="spellStart"/>
      <w:r w:rsidRPr="00F42C01">
        <w:rPr>
          <w:rFonts w:eastAsia="Times New Roman" w:cstheme="minorHAnsi"/>
          <w:highlight w:val="yellow"/>
        </w:rPr>
        <w:t>usr</w:t>
      </w:r>
      <w:proofErr w:type="spellEnd"/>
      <w:r w:rsidRPr="00F42C01">
        <w:rPr>
          <w:rFonts w:eastAsia="Times New Roman" w:cstheme="minorHAnsi"/>
          <w:highlight w:val="yellow"/>
        </w:rPr>
        <w:t>/local/</w:t>
      </w:r>
      <w:proofErr w:type="spellStart"/>
      <w:r w:rsidRPr="00F42C01">
        <w:rPr>
          <w:rFonts w:eastAsia="Times New Roman" w:cstheme="minorHAnsi"/>
          <w:highlight w:val="yellow"/>
        </w:rPr>
        <w:t>nagios</w:t>
      </w:r>
      <w:proofErr w:type="spellEnd"/>
      <w:r w:rsidRPr="00F42C01">
        <w:rPr>
          <w:rFonts w:eastAsia="Times New Roman" w:cstheme="minorHAnsi"/>
          <w:highlight w:val="yellow"/>
        </w:rPr>
        <w:t>/</w:t>
      </w:r>
      <w:proofErr w:type="spellStart"/>
      <w:r w:rsidRPr="00F42C01">
        <w:rPr>
          <w:rFonts w:eastAsia="Times New Roman" w:cstheme="minorHAnsi"/>
          <w:highlight w:val="yellow"/>
        </w:rPr>
        <w:t>etc</w:t>
      </w:r>
      <w:proofErr w:type="spellEnd"/>
      <w:r w:rsidRPr="00F42C01">
        <w:rPr>
          <w:rFonts w:eastAsia="Times New Roman" w:cstheme="minorHAnsi"/>
          <w:highlight w:val="yellow"/>
        </w:rPr>
        <w:t>/objects/</w:t>
      </w:r>
      <w:proofErr w:type="spellStart"/>
      <w:r w:rsidRPr="00F42C01">
        <w:rPr>
          <w:rFonts w:eastAsia="Times New Roman" w:cstheme="minorHAnsi"/>
          <w:highlight w:val="yellow"/>
        </w:rPr>
        <w:t>commands.cfg</w:t>
      </w:r>
      <w:proofErr w:type="spellEnd"/>
    </w:p>
    <w:p w:rsidR="006B5D99" w:rsidRPr="00F42C01" w:rsidRDefault="006B5D99" w:rsidP="00F42C01">
      <w:pPr>
        <w:spacing w:line="360" w:lineRule="auto"/>
        <w:jc w:val="both"/>
        <w:rPr>
          <w:rFonts w:cstheme="minorHAnsi"/>
        </w:rPr>
      </w:pP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42C01">
        <w:rPr>
          <w:rFonts w:asciiTheme="minorHAnsi" w:hAnsiTheme="minorHAnsi" w:cstheme="minorHAnsi"/>
          <w:sz w:val="22"/>
          <w:szCs w:val="22"/>
        </w:rPr>
        <w:t># .</w:t>
      </w: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check_nrpe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>. command definition</w:t>
      </w: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42C01">
        <w:rPr>
          <w:rFonts w:asciiTheme="minorHAnsi" w:hAnsiTheme="minorHAnsi" w:cstheme="minorHAnsi"/>
          <w:sz w:val="22"/>
          <w:szCs w:val="22"/>
        </w:rPr>
        <w:t xml:space="preserve">define </w:t>
      </w:r>
      <w:proofErr w:type="gramStart"/>
      <w:r w:rsidRPr="00F42C01">
        <w:rPr>
          <w:rFonts w:asciiTheme="minorHAnsi" w:hAnsiTheme="minorHAnsi" w:cstheme="minorHAnsi"/>
          <w:sz w:val="22"/>
          <w:szCs w:val="22"/>
        </w:rPr>
        <w:t>command{</w:t>
      </w:r>
      <w:proofErr w:type="gramEnd"/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command_name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check_nrpe</w:t>
      </w:r>
      <w:proofErr w:type="spellEnd"/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42C01">
        <w:rPr>
          <w:rFonts w:asciiTheme="minorHAnsi" w:hAnsiTheme="minorHAnsi" w:cstheme="minorHAnsi"/>
          <w:sz w:val="22"/>
          <w:szCs w:val="22"/>
        </w:rPr>
        <w:t>command_line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 xml:space="preserve"> </w:t>
      </w:r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/</w:t>
      </w:r>
      <w:proofErr w:type="spellStart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usr</w:t>
      </w:r>
      <w:proofErr w:type="spellEnd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/lib64/</w:t>
      </w:r>
      <w:proofErr w:type="spellStart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nagios</w:t>
      </w:r>
      <w:proofErr w:type="spellEnd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/plugins/</w:t>
      </w:r>
      <w:proofErr w:type="spellStart"/>
      <w:r w:rsidRPr="00F42C01">
        <w:rPr>
          <w:rStyle w:val="Strong"/>
          <w:rFonts w:asciiTheme="minorHAnsi" w:hAnsiTheme="minorHAnsi" w:cstheme="minorHAnsi"/>
          <w:b w:val="0"/>
          <w:sz w:val="22"/>
          <w:szCs w:val="22"/>
        </w:rPr>
        <w:t>check_nrpe</w:t>
      </w:r>
      <w:proofErr w:type="spellEnd"/>
      <w:r w:rsidRPr="00F42C01">
        <w:rPr>
          <w:rFonts w:asciiTheme="minorHAnsi" w:hAnsiTheme="minorHAnsi" w:cstheme="minorHAnsi"/>
          <w:sz w:val="22"/>
          <w:szCs w:val="22"/>
        </w:rPr>
        <w:t xml:space="preserve"> -H $HOSTADDRESS$ -t 30 -c $ARG1$</w:t>
      </w:r>
    </w:p>
    <w:p w:rsidR="00F42C01" w:rsidRPr="00F42C01" w:rsidRDefault="00F42C01" w:rsidP="00F42C01">
      <w:pPr>
        <w:pStyle w:val="HTMLPreformatte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42C01">
        <w:rPr>
          <w:rFonts w:asciiTheme="minorHAnsi" w:hAnsiTheme="minorHAnsi" w:cstheme="minorHAnsi"/>
          <w:sz w:val="22"/>
          <w:szCs w:val="22"/>
        </w:rPr>
        <w:t>}</w:t>
      </w:r>
    </w:p>
    <w:p w:rsidR="006B5D99" w:rsidRDefault="006B5D99"/>
    <w:p w:rsidR="00052F40" w:rsidRDefault="00052F40"/>
    <w:p w:rsidR="00052F40" w:rsidRDefault="00052F40"/>
    <w:p w:rsidR="006B5D99" w:rsidRDefault="006B5D99"/>
    <w:p w:rsidR="00A1314B" w:rsidRDefault="00A1314B"/>
    <w:p w:rsidR="00A1314B" w:rsidRPr="00C37987" w:rsidRDefault="00C37987">
      <w:pPr>
        <w:rPr>
          <w:b/>
          <w:sz w:val="28"/>
          <w:szCs w:val="28"/>
        </w:rPr>
      </w:pPr>
      <w:r w:rsidRPr="00C37987">
        <w:rPr>
          <w:b/>
          <w:sz w:val="28"/>
          <w:szCs w:val="28"/>
        </w:rPr>
        <w:t>BELİRLİ BİR TCP PORTU KONTROL ETMEK</w:t>
      </w:r>
    </w:p>
    <w:p w:rsidR="00F80D4E" w:rsidRPr="00F80D4E" w:rsidRDefault="00F80D4E" w:rsidP="00F80D4E">
      <w:r w:rsidRPr="00F80D4E">
        <w:t xml:space="preserve">define </w:t>
      </w:r>
      <w:proofErr w:type="gramStart"/>
      <w:r w:rsidRPr="00F80D4E">
        <w:t>service{</w:t>
      </w:r>
      <w:proofErr w:type="gramEnd"/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host_name</w:t>
      </w:r>
      <w:proofErr w:type="spellEnd"/>
      <w:r w:rsidRPr="00F80D4E">
        <w:t xml:space="preserve">                      </w:t>
      </w:r>
      <w:r>
        <w:tab/>
      </w:r>
      <w:r>
        <w:tab/>
      </w:r>
      <w:r w:rsidRPr="00F80D4E">
        <w:t>test4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service_description</w:t>
      </w:r>
      <w:proofErr w:type="spellEnd"/>
      <w:r w:rsidRPr="00F80D4E">
        <w:t xml:space="preserve">            </w:t>
      </w:r>
      <w:r>
        <w:tab/>
      </w:r>
      <w:r w:rsidRPr="00F80D4E">
        <w:t>LDAP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check_command</w:t>
      </w:r>
      <w:proofErr w:type="spellEnd"/>
      <w:r w:rsidRPr="00F80D4E">
        <w:t xml:space="preserve">                  </w:t>
      </w:r>
      <w:r>
        <w:tab/>
      </w:r>
      <w:r w:rsidRPr="00F80D4E">
        <w:t>check_tcp!389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max_check_attempts</w:t>
      </w:r>
      <w:proofErr w:type="spellEnd"/>
      <w:r w:rsidRPr="00F80D4E">
        <w:t xml:space="preserve">             </w:t>
      </w:r>
      <w:r>
        <w:tab/>
      </w:r>
      <w:r w:rsidRPr="00F80D4E">
        <w:t>3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check_interval</w:t>
      </w:r>
      <w:proofErr w:type="spellEnd"/>
      <w:r w:rsidRPr="00F80D4E">
        <w:t xml:space="preserve">                 </w:t>
      </w:r>
      <w:r>
        <w:tab/>
      </w:r>
      <w:r>
        <w:tab/>
      </w:r>
      <w:r w:rsidRPr="00F80D4E">
        <w:t>5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retry_interval</w:t>
      </w:r>
      <w:proofErr w:type="spellEnd"/>
      <w:r w:rsidRPr="00F80D4E">
        <w:t xml:space="preserve">                 </w:t>
      </w:r>
      <w:r>
        <w:tab/>
      </w:r>
      <w:r>
        <w:tab/>
      </w:r>
      <w:r w:rsidRPr="00F80D4E">
        <w:t>1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check_period</w:t>
      </w:r>
      <w:proofErr w:type="spellEnd"/>
      <w:r w:rsidRPr="00F80D4E">
        <w:t xml:space="preserve">                   </w:t>
      </w:r>
      <w:r>
        <w:tab/>
      </w:r>
      <w:r>
        <w:tab/>
      </w:r>
      <w:r w:rsidRPr="00F80D4E">
        <w:t>24x7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notification_interval</w:t>
      </w:r>
      <w:proofErr w:type="spellEnd"/>
      <w:r w:rsidRPr="00F80D4E">
        <w:t xml:space="preserve">           </w:t>
      </w:r>
      <w:r>
        <w:tab/>
      </w:r>
      <w:r w:rsidRPr="00F80D4E">
        <w:t>60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</w:t>
      </w:r>
      <w:proofErr w:type="spellStart"/>
      <w:r w:rsidRPr="00F80D4E">
        <w:t>notification_period</w:t>
      </w:r>
      <w:proofErr w:type="spellEnd"/>
      <w:r w:rsidRPr="00F80D4E">
        <w:t xml:space="preserve">             24x7</w:t>
      </w:r>
    </w:p>
    <w:p w:rsidR="00F80D4E" w:rsidRPr="00F80D4E" w:rsidRDefault="00F80D4E" w:rsidP="00F80D4E"/>
    <w:p w:rsidR="00F80D4E" w:rsidRPr="00F80D4E" w:rsidRDefault="00F80D4E" w:rsidP="00F80D4E">
      <w:r w:rsidRPr="00F80D4E">
        <w:t xml:space="preserve">            contacts                        </w:t>
      </w:r>
      <w:proofErr w:type="spellStart"/>
      <w:r w:rsidRPr="00F80D4E">
        <w:t>systemadmin</w:t>
      </w:r>
      <w:proofErr w:type="spellEnd"/>
    </w:p>
    <w:p w:rsidR="00F80D4E" w:rsidRPr="00F80D4E" w:rsidRDefault="00F80D4E" w:rsidP="00F80D4E"/>
    <w:p w:rsidR="00C37987" w:rsidRDefault="00F80D4E" w:rsidP="00F80D4E">
      <w:r w:rsidRPr="00F80D4E">
        <w:t>}</w:t>
      </w:r>
    </w:p>
    <w:p w:rsidR="00F80D4E" w:rsidRDefault="00F80D4E" w:rsidP="00F80D4E"/>
    <w:p w:rsidR="00973AF3" w:rsidRDefault="00973AF3" w:rsidP="00F80D4E">
      <w:pPr>
        <w:rPr>
          <w:b/>
          <w:sz w:val="28"/>
          <w:szCs w:val="28"/>
        </w:rPr>
      </w:pPr>
    </w:p>
    <w:p w:rsidR="00A018A3" w:rsidRPr="00A018A3" w:rsidRDefault="00A018A3" w:rsidP="00F80D4E">
      <w:pPr>
        <w:rPr>
          <w:b/>
          <w:sz w:val="28"/>
          <w:szCs w:val="28"/>
        </w:rPr>
      </w:pPr>
      <w:r w:rsidRPr="00A018A3">
        <w:rPr>
          <w:b/>
          <w:sz w:val="28"/>
          <w:szCs w:val="28"/>
        </w:rPr>
        <w:lastRenderedPageBreak/>
        <w:t>MONITORING MAIL SERVICES</w:t>
      </w:r>
    </w:p>
    <w:p w:rsidR="00A018A3" w:rsidRDefault="00A018A3" w:rsidP="00F80D4E"/>
    <w:p w:rsidR="00A018A3" w:rsidRPr="00A53CBF" w:rsidRDefault="00A018A3" w:rsidP="00F80D4E">
      <w:proofErr w:type="spellStart"/>
      <w:r w:rsidRPr="00A53CBF">
        <w:t>Servis</w:t>
      </w:r>
      <w:proofErr w:type="spellEnd"/>
      <w:r w:rsidRPr="00A53CBF">
        <w:t xml:space="preserve"> </w:t>
      </w:r>
      <w:proofErr w:type="spellStart"/>
      <w:r w:rsidRPr="00A53CBF">
        <w:t>tanımı</w:t>
      </w:r>
      <w:proofErr w:type="spellEnd"/>
      <w:r w:rsidRPr="00A53CBF">
        <w:t xml:space="preserve"> </w:t>
      </w:r>
      <w:proofErr w:type="spellStart"/>
      <w:r w:rsidRPr="00A53CBF">
        <w:t>altına</w:t>
      </w:r>
      <w:proofErr w:type="spellEnd"/>
      <w:r w:rsidRPr="00A53CBF">
        <w:t>:</w:t>
      </w:r>
    </w:p>
    <w:p w:rsidR="00A018A3" w:rsidRPr="00A53CBF" w:rsidRDefault="00A53CBF" w:rsidP="00A53CBF">
      <w:proofErr w:type="spellStart"/>
      <w:r w:rsidRPr="00A53CBF">
        <w:rPr>
          <w:rFonts w:cs="Courier Std"/>
          <w:color w:val="000000"/>
        </w:rPr>
        <w:t>check_command</w:t>
      </w:r>
      <w:proofErr w:type="spellEnd"/>
      <w:r w:rsidRPr="00A53CBF">
        <w:rPr>
          <w:rFonts w:cs="Courier Std"/>
          <w:color w:val="000000"/>
        </w:rPr>
        <w:t xml:space="preserve"> </w:t>
      </w:r>
      <w:r w:rsidRPr="00A53CBF">
        <w:rPr>
          <w:rFonts w:cs="Courier Std"/>
          <w:color w:val="000000"/>
        </w:rPr>
        <w:tab/>
      </w:r>
      <w:r w:rsidRPr="00A53CBF">
        <w:rPr>
          <w:rFonts w:cs="Courier Std"/>
          <w:color w:val="000000"/>
        </w:rPr>
        <w:tab/>
        <w:t>check_</w:t>
      </w:r>
      <w:r>
        <w:rPr>
          <w:rFonts w:cs="Courier Std"/>
          <w:color w:val="000000"/>
        </w:rPr>
        <w:t>(s)</w:t>
      </w:r>
      <w:r w:rsidRPr="00A53CBF">
        <w:rPr>
          <w:rFonts w:cs="Courier Std"/>
          <w:color w:val="000000"/>
        </w:rPr>
        <w:t>smtp</w:t>
      </w:r>
    </w:p>
    <w:p w:rsidR="00A018A3" w:rsidRPr="00A53CBF" w:rsidRDefault="00A53CBF" w:rsidP="00A53CBF">
      <w:proofErr w:type="spellStart"/>
      <w:r w:rsidRPr="00A53CBF">
        <w:rPr>
          <w:rFonts w:cs="Courier Std"/>
          <w:color w:val="000000"/>
        </w:rPr>
        <w:t>check_command</w:t>
      </w:r>
      <w:proofErr w:type="spellEnd"/>
      <w:r w:rsidRPr="00A53CBF">
        <w:rPr>
          <w:rFonts w:cs="Courier Std"/>
          <w:color w:val="000000"/>
        </w:rPr>
        <w:t xml:space="preserve"> </w:t>
      </w:r>
      <w:r w:rsidRPr="00A53CBF">
        <w:rPr>
          <w:rFonts w:cs="Courier Std"/>
          <w:color w:val="000000"/>
        </w:rPr>
        <w:tab/>
      </w:r>
      <w:r w:rsidRPr="00A53CBF">
        <w:rPr>
          <w:rFonts w:cs="Courier Std"/>
          <w:color w:val="000000"/>
        </w:rPr>
        <w:tab/>
        <w:t>check_</w:t>
      </w:r>
      <w:r>
        <w:rPr>
          <w:rFonts w:cs="Courier Std"/>
          <w:color w:val="000000"/>
        </w:rPr>
        <w:t>(s)</w:t>
      </w:r>
      <w:r w:rsidRPr="00A53CBF">
        <w:rPr>
          <w:rFonts w:cs="Courier Std"/>
          <w:color w:val="000000"/>
        </w:rPr>
        <w:t>pop</w:t>
      </w:r>
    </w:p>
    <w:p w:rsidR="00A018A3" w:rsidRPr="00A53CBF" w:rsidRDefault="00A53CBF" w:rsidP="00A53CBF">
      <w:proofErr w:type="spellStart"/>
      <w:r w:rsidRPr="00A53CBF">
        <w:rPr>
          <w:rFonts w:cs="Courier Std"/>
          <w:color w:val="000000"/>
        </w:rPr>
        <w:t>check_command</w:t>
      </w:r>
      <w:proofErr w:type="spellEnd"/>
      <w:r w:rsidRPr="00A53CBF">
        <w:rPr>
          <w:rFonts w:cs="Courier Std"/>
          <w:color w:val="000000"/>
        </w:rPr>
        <w:t xml:space="preserve"> </w:t>
      </w:r>
      <w:r w:rsidRPr="00A53CBF">
        <w:rPr>
          <w:rFonts w:cs="Courier Std"/>
          <w:color w:val="000000"/>
        </w:rPr>
        <w:tab/>
      </w:r>
      <w:r w:rsidRPr="00A53CBF">
        <w:rPr>
          <w:rFonts w:cs="Courier Std"/>
          <w:color w:val="000000"/>
        </w:rPr>
        <w:tab/>
        <w:t>check_</w:t>
      </w:r>
      <w:r>
        <w:rPr>
          <w:rFonts w:cs="Courier Std"/>
          <w:color w:val="000000"/>
        </w:rPr>
        <w:t>(s)</w:t>
      </w:r>
      <w:proofErr w:type="spellStart"/>
      <w:r w:rsidRPr="00A53CBF">
        <w:rPr>
          <w:rFonts w:cs="Courier Std"/>
          <w:color w:val="000000"/>
        </w:rPr>
        <w:t>imap</w:t>
      </w:r>
      <w:proofErr w:type="spellEnd"/>
    </w:p>
    <w:p w:rsidR="00A53CBF" w:rsidRDefault="00A53CBF" w:rsidP="00F80D4E"/>
    <w:p w:rsidR="00A53CBF" w:rsidRDefault="009F374E" w:rsidP="00F80D4E">
      <w:r>
        <w:t>(s) for secure connection check</w:t>
      </w:r>
    </w:p>
    <w:p w:rsidR="009F374E" w:rsidRDefault="009F374E" w:rsidP="00F80D4E"/>
    <w:p w:rsidR="00A53CBF" w:rsidRDefault="00A53CBF" w:rsidP="00F80D4E"/>
    <w:p w:rsidR="00BC3317" w:rsidRPr="00C37987" w:rsidRDefault="00387A67" w:rsidP="00BC3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CONNECTION’U TEST ETMEK</w:t>
      </w:r>
    </w:p>
    <w:p w:rsidR="00387A67" w:rsidRPr="00387A67" w:rsidRDefault="00387A67" w:rsidP="00387A67">
      <w:pPr>
        <w:rPr>
          <w:rFonts w:cstheme="minorHAnsi"/>
        </w:rPr>
      </w:pPr>
      <w:proofErr w:type="spellStart"/>
      <w:r w:rsidRPr="00387A67">
        <w:rPr>
          <w:rFonts w:cstheme="minorHAnsi"/>
          <w:bCs/>
          <w:color w:val="000000"/>
        </w:rPr>
        <w:t>check_command</w:t>
      </w:r>
      <w:proofErr w:type="spellEnd"/>
      <w:r w:rsidRPr="00387A67">
        <w:rPr>
          <w:rFonts w:cstheme="minorHAnsi"/>
          <w:bCs/>
          <w:color w:val="000000"/>
        </w:rPr>
        <w:t xml:space="preserve"> check_ping!100,20%!200,40%</w:t>
      </w:r>
      <w:r w:rsidRPr="00387A67">
        <w:rPr>
          <w:rFonts w:cstheme="minorHAnsi"/>
        </w:rPr>
        <w:tab/>
      </w:r>
    </w:p>
    <w:p w:rsidR="00387A67" w:rsidRPr="00387A67" w:rsidRDefault="00387A67" w:rsidP="00387A67">
      <w:pPr>
        <w:rPr>
          <w:rFonts w:cstheme="minorHAnsi"/>
        </w:rPr>
      </w:pPr>
      <w:proofErr w:type="spellStart"/>
      <w:r w:rsidRPr="00387A67">
        <w:rPr>
          <w:rFonts w:cstheme="minorHAnsi"/>
        </w:rPr>
        <w:t>rtt</w:t>
      </w:r>
      <w:proofErr w:type="spellEnd"/>
      <w:r w:rsidRPr="00387A67">
        <w:rPr>
          <w:rFonts w:cstheme="minorHAnsi"/>
        </w:rPr>
        <w:t xml:space="preserve"> 100 den </w:t>
      </w:r>
      <w:proofErr w:type="spellStart"/>
      <w:r w:rsidRPr="00387A67">
        <w:rPr>
          <w:rFonts w:cstheme="minorHAnsi"/>
        </w:rPr>
        <w:t>fazlaysa</w:t>
      </w:r>
      <w:proofErr w:type="spellEnd"/>
      <w:r w:rsidRPr="00387A67">
        <w:rPr>
          <w:rFonts w:cstheme="minorHAnsi"/>
        </w:rPr>
        <w:t xml:space="preserve"> warning 200 den </w:t>
      </w:r>
      <w:proofErr w:type="spellStart"/>
      <w:r w:rsidRPr="00387A67">
        <w:rPr>
          <w:rFonts w:cstheme="minorHAnsi"/>
        </w:rPr>
        <w:t>fazlaysa</w:t>
      </w:r>
      <w:proofErr w:type="spellEnd"/>
      <w:r w:rsidRPr="00387A67">
        <w:rPr>
          <w:rFonts w:cstheme="minorHAnsi"/>
        </w:rPr>
        <w:t xml:space="preserve"> critical</w:t>
      </w:r>
    </w:p>
    <w:p w:rsidR="00387A67" w:rsidRPr="00387A67" w:rsidRDefault="00387A67" w:rsidP="00387A67">
      <w:pPr>
        <w:rPr>
          <w:rFonts w:cstheme="minorHAnsi"/>
        </w:rPr>
      </w:pPr>
      <w:r w:rsidRPr="00387A67">
        <w:rPr>
          <w:rFonts w:cstheme="minorHAnsi"/>
        </w:rPr>
        <w:t xml:space="preserve">packet loss %20 den </w:t>
      </w:r>
      <w:proofErr w:type="spellStart"/>
      <w:r w:rsidRPr="00387A67">
        <w:rPr>
          <w:rFonts w:cstheme="minorHAnsi"/>
        </w:rPr>
        <w:t>fazlaysa</w:t>
      </w:r>
      <w:proofErr w:type="spellEnd"/>
      <w:r w:rsidRPr="00387A67">
        <w:rPr>
          <w:rFonts w:cstheme="minorHAnsi"/>
        </w:rPr>
        <w:t xml:space="preserve"> warning %40dan </w:t>
      </w:r>
      <w:proofErr w:type="spellStart"/>
      <w:r w:rsidRPr="00387A67">
        <w:rPr>
          <w:rFonts w:cstheme="minorHAnsi"/>
        </w:rPr>
        <w:t>çoksa</w:t>
      </w:r>
      <w:proofErr w:type="spellEnd"/>
      <w:r w:rsidRPr="00387A67">
        <w:rPr>
          <w:rFonts w:cstheme="minorHAnsi"/>
        </w:rPr>
        <w:t xml:space="preserve"> critical</w:t>
      </w:r>
    </w:p>
    <w:p w:rsidR="00BC3317" w:rsidRPr="00387A67" w:rsidRDefault="00387A67" w:rsidP="00387A67">
      <w:pPr>
        <w:rPr>
          <w:rFonts w:cstheme="minorHAnsi"/>
        </w:rPr>
      </w:pPr>
      <w:r w:rsidRPr="00387A67">
        <w:rPr>
          <w:rFonts w:cstheme="minorHAnsi"/>
        </w:rPr>
        <w:t xml:space="preserve">PING OK - Packet loss = 0%, RTA = 0.71 </w:t>
      </w:r>
      <w:proofErr w:type="spellStart"/>
      <w:r w:rsidRPr="00387A67">
        <w:rPr>
          <w:rFonts w:cstheme="minorHAnsi"/>
        </w:rPr>
        <w:t>ms</w:t>
      </w:r>
      <w:proofErr w:type="spellEnd"/>
    </w:p>
    <w:p w:rsidR="00BC3317" w:rsidRDefault="00BC3317" w:rsidP="00387A67">
      <w:pPr>
        <w:rPr>
          <w:b/>
          <w:sz w:val="28"/>
          <w:szCs w:val="28"/>
        </w:rPr>
      </w:pPr>
    </w:p>
    <w:p w:rsidR="00ED467D" w:rsidRDefault="00ED467D" w:rsidP="00387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DISK SPACE’I MONITOR ETMEK</w:t>
      </w:r>
    </w:p>
    <w:p w:rsidR="00ED467D" w:rsidRDefault="00FD44C7" w:rsidP="00FD44C7">
      <w:pPr>
        <w:rPr>
          <w:rFonts w:cs="Courier Std"/>
          <w:bCs/>
          <w:color w:val="000000"/>
        </w:rPr>
      </w:pPr>
      <w:r w:rsidRPr="00FD44C7">
        <w:rPr>
          <w:rFonts w:cs="Courier Std"/>
          <w:bCs/>
          <w:color w:val="000000"/>
        </w:rPr>
        <w:t>check_local_disk!10%!5</w:t>
      </w:r>
      <w:proofErr w:type="gramStart"/>
      <w:r w:rsidRPr="00FD44C7">
        <w:rPr>
          <w:rFonts w:cs="Courier Std"/>
          <w:bCs/>
          <w:color w:val="000000"/>
        </w:rPr>
        <w:t>%!/</w:t>
      </w:r>
      <w:proofErr w:type="spellStart"/>
      <w:proofErr w:type="gramEnd"/>
      <w:r w:rsidR="00DB40F8">
        <w:rPr>
          <w:rFonts w:cs="Courier Std"/>
          <w:bCs/>
          <w:color w:val="000000"/>
        </w:rPr>
        <w:t>wwwroot</w:t>
      </w:r>
      <w:proofErr w:type="spellEnd"/>
    </w:p>
    <w:p w:rsidR="00DB40F8" w:rsidRDefault="00DB40F8" w:rsidP="00FD44C7">
      <w:pPr>
        <w:rPr>
          <w:rFonts w:cs="Courier Std"/>
          <w:bCs/>
          <w:color w:val="000000"/>
        </w:rPr>
      </w:pPr>
    </w:p>
    <w:p w:rsidR="00DB40F8" w:rsidRDefault="00DB40F8" w:rsidP="00FD44C7">
      <w:pPr>
        <w:rPr>
          <w:rFonts w:cs="Courier Std"/>
          <w:bCs/>
          <w:color w:val="000000"/>
        </w:rPr>
      </w:pPr>
      <w:r>
        <w:rPr>
          <w:rFonts w:cs="Courier Std"/>
          <w:bCs/>
          <w:color w:val="000000"/>
        </w:rPr>
        <w:t xml:space="preserve">%10’dan </w:t>
      </w:r>
      <w:proofErr w:type="spellStart"/>
      <w:r>
        <w:rPr>
          <w:rFonts w:cs="Courier Std"/>
          <w:bCs/>
          <w:color w:val="000000"/>
        </w:rPr>
        <w:t>az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yer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varsa</w:t>
      </w:r>
      <w:proofErr w:type="spellEnd"/>
      <w:r>
        <w:rPr>
          <w:rFonts w:cs="Courier Std"/>
          <w:bCs/>
          <w:color w:val="000000"/>
        </w:rPr>
        <w:t xml:space="preserve"> critical</w:t>
      </w:r>
    </w:p>
    <w:p w:rsidR="00DB40F8" w:rsidRDefault="00DB40F8" w:rsidP="00FD44C7">
      <w:pPr>
        <w:rPr>
          <w:rFonts w:cs="Courier Std"/>
          <w:bCs/>
          <w:color w:val="000000"/>
        </w:rPr>
      </w:pPr>
      <w:r>
        <w:rPr>
          <w:rFonts w:cs="Courier Std"/>
          <w:bCs/>
          <w:color w:val="000000"/>
        </w:rPr>
        <w:t xml:space="preserve">%5 den </w:t>
      </w:r>
      <w:proofErr w:type="spellStart"/>
      <w:r>
        <w:rPr>
          <w:rFonts w:cs="Courier Std"/>
          <w:bCs/>
          <w:color w:val="000000"/>
        </w:rPr>
        <w:t>az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yer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varsa</w:t>
      </w:r>
      <w:proofErr w:type="spellEnd"/>
      <w:r>
        <w:rPr>
          <w:rFonts w:cs="Courier Std"/>
          <w:bCs/>
          <w:color w:val="000000"/>
        </w:rPr>
        <w:t xml:space="preserve"> warning</w:t>
      </w:r>
    </w:p>
    <w:p w:rsidR="00DB40F8" w:rsidRDefault="00DB40F8" w:rsidP="00FD44C7">
      <w:pPr>
        <w:rPr>
          <w:rFonts w:cs="Courier Std"/>
          <w:bCs/>
          <w:color w:val="000000"/>
        </w:rPr>
      </w:pPr>
    </w:p>
    <w:p w:rsidR="00DB40F8" w:rsidRDefault="00274CC8" w:rsidP="00274CC8">
      <w:pPr>
        <w:rPr>
          <w:rFonts w:cs="Courier Std"/>
          <w:bCs/>
          <w:color w:val="000000"/>
        </w:rPr>
      </w:pPr>
      <w:r w:rsidRPr="00274CC8">
        <w:rPr>
          <w:rFonts w:cs="Courier Std"/>
          <w:bCs/>
          <w:color w:val="000000"/>
        </w:rPr>
        <w:t>/</w:t>
      </w:r>
      <w:proofErr w:type="spellStart"/>
      <w:r w:rsidRPr="00274CC8">
        <w:rPr>
          <w:rFonts w:cs="Courier Std"/>
          <w:bCs/>
          <w:color w:val="000000"/>
        </w:rPr>
        <w:t>usr</w:t>
      </w:r>
      <w:proofErr w:type="spellEnd"/>
      <w:r w:rsidRPr="00274CC8">
        <w:rPr>
          <w:rFonts w:cs="Courier Std"/>
          <w:bCs/>
          <w:color w:val="000000"/>
        </w:rPr>
        <w:t>/local/</w:t>
      </w:r>
      <w:proofErr w:type="spellStart"/>
      <w:r w:rsidRPr="00274CC8">
        <w:rPr>
          <w:rFonts w:cs="Courier Std"/>
          <w:bCs/>
          <w:color w:val="000000"/>
        </w:rPr>
        <w:t>nagios</w:t>
      </w:r>
      <w:proofErr w:type="spellEnd"/>
      <w:r w:rsidRPr="00274CC8">
        <w:rPr>
          <w:rFonts w:cs="Courier Std"/>
          <w:bCs/>
          <w:color w:val="000000"/>
        </w:rPr>
        <w:t>/</w:t>
      </w:r>
      <w:proofErr w:type="spellStart"/>
      <w:r w:rsidRPr="00274CC8">
        <w:rPr>
          <w:rFonts w:cs="Courier Std"/>
          <w:bCs/>
          <w:color w:val="000000"/>
        </w:rPr>
        <w:t>libexec</w:t>
      </w:r>
      <w:proofErr w:type="spellEnd"/>
      <w:r w:rsidRPr="00274CC8">
        <w:rPr>
          <w:rFonts w:cs="Courier Std"/>
          <w:bCs/>
          <w:color w:val="000000"/>
        </w:rPr>
        <w:t>/</w:t>
      </w:r>
      <w:proofErr w:type="spellStart"/>
      <w:r w:rsidRPr="00274CC8">
        <w:rPr>
          <w:rFonts w:cs="Courier Std"/>
          <w:bCs/>
          <w:color w:val="000000"/>
        </w:rPr>
        <w:t>check_disk</w:t>
      </w:r>
      <w:proofErr w:type="spellEnd"/>
      <w:r w:rsidRPr="00274CC8">
        <w:rPr>
          <w:rFonts w:cs="Courier Std"/>
          <w:bCs/>
          <w:color w:val="000000"/>
        </w:rPr>
        <w:t xml:space="preserve"> -w 10% -c 5% -p /</w:t>
      </w:r>
      <w:proofErr w:type="spellStart"/>
      <w:r w:rsidR="008E24A7">
        <w:rPr>
          <w:rFonts w:cs="Courier Std"/>
          <w:bCs/>
          <w:color w:val="000000"/>
        </w:rPr>
        <w:t>wwwroot</w:t>
      </w:r>
      <w:proofErr w:type="spellEnd"/>
    </w:p>
    <w:p w:rsidR="008E24A7" w:rsidRDefault="008E24A7" w:rsidP="00274CC8">
      <w:pPr>
        <w:rPr>
          <w:rFonts w:cs="Courier Std"/>
          <w:bCs/>
          <w:color w:val="000000"/>
        </w:rPr>
      </w:pPr>
    </w:p>
    <w:p w:rsidR="008E24A7" w:rsidRPr="00473B70" w:rsidRDefault="00473B70" w:rsidP="00274CC8">
      <w:pPr>
        <w:rPr>
          <w:rFonts w:cs="Courier Std"/>
          <w:b/>
          <w:bCs/>
          <w:color w:val="000000"/>
          <w:sz w:val="28"/>
          <w:szCs w:val="28"/>
        </w:rPr>
      </w:pPr>
      <w:r w:rsidRPr="00473B70">
        <w:rPr>
          <w:rFonts w:cs="Courier Std"/>
          <w:b/>
          <w:bCs/>
          <w:color w:val="000000"/>
          <w:sz w:val="28"/>
          <w:szCs w:val="28"/>
        </w:rPr>
        <w:t>BELİRLİ BİR WEB SAYFASINI MONİTOR ETMEK</w:t>
      </w:r>
    </w:p>
    <w:p w:rsidR="0024713F" w:rsidRDefault="0024713F" w:rsidP="0024713F">
      <w:r w:rsidRPr="0024713F">
        <w:rPr>
          <w:rFonts w:cs="Courier Std"/>
          <w:bCs/>
          <w:color w:val="000000"/>
          <w:highlight w:val="yellow"/>
        </w:rPr>
        <w:t xml:space="preserve">vi </w:t>
      </w:r>
      <w:r w:rsidRPr="0024713F">
        <w:rPr>
          <w:highlight w:val="yellow"/>
        </w:rPr>
        <w:t>/</w:t>
      </w:r>
      <w:proofErr w:type="spellStart"/>
      <w:r w:rsidRPr="0024713F">
        <w:rPr>
          <w:highlight w:val="yellow"/>
        </w:rPr>
        <w:t>usr</w:t>
      </w:r>
      <w:proofErr w:type="spellEnd"/>
      <w:r w:rsidRPr="0024713F">
        <w:rPr>
          <w:highlight w:val="yellow"/>
        </w:rPr>
        <w:t>/local/</w:t>
      </w:r>
      <w:proofErr w:type="spellStart"/>
      <w:r w:rsidRPr="0024713F">
        <w:rPr>
          <w:highlight w:val="yellow"/>
        </w:rPr>
        <w:t>nagios</w:t>
      </w:r>
      <w:proofErr w:type="spellEnd"/>
      <w:r w:rsidRPr="0024713F">
        <w:rPr>
          <w:highlight w:val="yellow"/>
        </w:rPr>
        <w:t>/</w:t>
      </w:r>
      <w:proofErr w:type="spellStart"/>
      <w:r w:rsidRPr="0024713F">
        <w:rPr>
          <w:highlight w:val="yellow"/>
        </w:rPr>
        <w:t>etc</w:t>
      </w:r>
      <w:proofErr w:type="spellEnd"/>
      <w:r w:rsidRPr="0024713F">
        <w:rPr>
          <w:highlight w:val="yellow"/>
        </w:rPr>
        <w:t>/objects/</w:t>
      </w:r>
      <w:proofErr w:type="spellStart"/>
      <w:r w:rsidRPr="0024713F">
        <w:rPr>
          <w:highlight w:val="yellow"/>
        </w:rPr>
        <w:t>commands.cfg</w:t>
      </w:r>
      <w:proofErr w:type="spellEnd"/>
    </w:p>
    <w:p w:rsidR="0024713F" w:rsidRDefault="0024713F" w:rsidP="0024713F">
      <w:pPr>
        <w:rPr>
          <w:rFonts w:cs="Courier Std"/>
          <w:bCs/>
          <w:color w:val="000000"/>
        </w:rPr>
      </w:pPr>
    </w:p>
    <w:p w:rsidR="0024713F" w:rsidRPr="0024713F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t>define command {</w:t>
      </w:r>
    </w:p>
    <w:p w:rsidR="0024713F" w:rsidRPr="0024713F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lastRenderedPageBreak/>
        <w:t xml:space="preserve">                </w:t>
      </w:r>
      <w:proofErr w:type="spellStart"/>
      <w:r w:rsidRPr="0024713F">
        <w:rPr>
          <w:rFonts w:cs="Courier Std"/>
          <w:bCs/>
          <w:color w:val="000000"/>
        </w:rPr>
        <w:t>command_name</w:t>
      </w:r>
      <w:proofErr w:type="spellEnd"/>
      <w:r w:rsidRPr="0024713F">
        <w:rPr>
          <w:rFonts w:cs="Courier Std"/>
          <w:bCs/>
          <w:color w:val="000000"/>
        </w:rPr>
        <w:t xml:space="preserve">            </w:t>
      </w:r>
      <w:proofErr w:type="spellStart"/>
      <w:r w:rsidRPr="0024713F">
        <w:rPr>
          <w:rFonts w:cs="Courier Std"/>
          <w:bCs/>
          <w:color w:val="000000"/>
        </w:rPr>
        <w:t>check_http_page</w:t>
      </w:r>
      <w:proofErr w:type="spellEnd"/>
    </w:p>
    <w:p w:rsidR="0024713F" w:rsidRPr="0024713F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t xml:space="preserve">                </w:t>
      </w:r>
      <w:proofErr w:type="spellStart"/>
      <w:r w:rsidRPr="0024713F">
        <w:rPr>
          <w:rFonts w:cs="Courier Std"/>
          <w:bCs/>
          <w:color w:val="000000"/>
        </w:rPr>
        <w:t>command_line</w:t>
      </w:r>
      <w:proofErr w:type="spellEnd"/>
      <w:r w:rsidRPr="0024713F">
        <w:rPr>
          <w:rFonts w:cs="Courier Std"/>
          <w:bCs/>
          <w:color w:val="000000"/>
        </w:rPr>
        <w:t xml:space="preserve">            $USER1$/</w:t>
      </w:r>
      <w:proofErr w:type="spellStart"/>
      <w:r w:rsidRPr="0024713F">
        <w:rPr>
          <w:rFonts w:cs="Courier Std"/>
          <w:bCs/>
          <w:color w:val="000000"/>
        </w:rPr>
        <w:t>check_http</w:t>
      </w:r>
      <w:proofErr w:type="spellEnd"/>
      <w:r w:rsidRPr="0024713F">
        <w:rPr>
          <w:rFonts w:cs="Courier Std"/>
          <w:bCs/>
          <w:color w:val="000000"/>
        </w:rPr>
        <w:t xml:space="preserve"> -I $HOSTADDRESS$ -u $ARG1$</w:t>
      </w:r>
    </w:p>
    <w:p w:rsidR="00473B70" w:rsidRDefault="0024713F" w:rsidP="0024713F">
      <w:pPr>
        <w:rPr>
          <w:rFonts w:cs="Courier Std"/>
          <w:bCs/>
          <w:color w:val="000000"/>
        </w:rPr>
      </w:pPr>
      <w:r w:rsidRPr="0024713F">
        <w:rPr>
          <w:rFonts w:cs="Courier Std"/>
          <w:bCs/>
          <w:color w:val="000000"/>
        </w:rPr>
        <w:t>}</w:t>
      </w:r>
    </w:p>
    <w:p w:rsidR="0024713F" w:rsidRDefault="0024713F" w:rsidP="00274CC8">
      <w:pPr>
        <w:rPr>
          <w:rFonts w:cs="Courier Std"/>
          <w:bCs/>
          <w:color w:val="000000"/>
        </w:rPr>
      </w:pPr>
    </w:p>
    <w:p w:rsidR="00473B70" w:rsidRDefault="00473B70" w:rsidP="00274CC8">
      <w:pPr>
        <w:rPr>
          <w:rFonts w:cs="Courier Std"/>
          <w:bCs/>
          <w:color w:val="000000"/>
        </w:rPr>
      </w:pPr>
      <w:proofErr w:type="spellStart"/>
      <w:r>
        <w:rPr>
          <w:rFonts w:cs="Courier Std"/>
          <w:bCs/>
          <w:color w:val="000000"/>
        </w:rPr>
        <w:t>Servis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tanımı</w:t>
      </w:r>
      <w:proofErr w:type="spellEnd"/>
      <w:r>
        <w:rPr>
          <w:rFonts w:cs="Courier Std"/>
          <w:bCs/>
          <w:color w:val="000000"/>
        </w:rPr>
        <w:t xml:space="preserve"> </w:t>
      </w:r>
      <w:proofErr w:type="spellStart"/>
      <w:r>
        <w:rPr>
          <w:rFonts w:cs="Courier Std"/>
          <w:bCs/>
          <w:color w:val="000000"/>
        </w:rPr>
        <w:t>içerisine</w:t>
      </w:r>
      <w:proofErr w:type="spellEnd"/>
    </w:p>
    <w:p w:rsidR="00473B70" w:rsidRPr="0024713F" w:rsidRDefault="00473B70" w:rsidP="00473B70">
      <w:pPr>
        <w:rPr>
          <w:rFonts w:cs="Courier Std"/>
          <w:bCs/>
          <w:color w:val="000000"/>
        </w:rPr>
      </w:pPr>
      <w:proofErr w:type="spellStart"/>
      <w:r w:rsidRPr="0024713F">
        <w:rPr>
          <w:rFonts w:cs="Courier Std"/>
          <w:bCs/>
          <w:color w:val="000000"/>
        </w:rPr>
        <w:t>check_command</w:t>
      </w:r>
      <w:proofErr w:type="spellEnd"/>
      <w:r w:rsidRPr="0024713F">
        <w:rPr>
          <w:rFonts w:cs="Courier Std"/>
          <w:bCs/>
          <w:color w:val="000000"/>
        </w:rPr>
        <w:t xml:space="preserve"> </w:t>
      </w:r>
      <w:r w:rsidR="0024713F">
        <w:rPr>
          <w:rFonts w:cs="Courier Std"/>
          <w:bCs/>
          <w:color w:val="000000"/>
        </w:rPr>
        <w:tab/>
      </w:r>
      <w:r w:rsidR="0024713F">
        <w:rPr>
          <w:rFonts w:cs="Courier Std"/>
          <w:bCs/>
          <w:color w:val="000000"/>
        </w:rPr>
        <w:tab/>
      </w:r>
      <w:proofErr w:type="spellStart"/>
      <w:r w:rsidRPr="0024713F">
        <w:rPr>
          <w:rFonts w:cs="Courier Std"/>
          <w:bCs/>
          <w:color w:val="000000"/>
        </w:rPr>
        <w:t>check_http_</w:t>
      </w:r>
      <w:proofErr w:type="gramStart"/>
      <w:r w:rsidRPr="0024713F">
        <w:rPr>
          <w:rFonts w:cs="Courier Std"/>
          <w:bCs/>
          <w:color w:val="000000"/>
        </w:rPr>
        <w:t>page</w:t>
      </w:r>
      <w:proofErr w:type="spellEnd"/>
      <w:r w:rsidRPr="0024713F">
        <w:rPr>
          <w:rFonts w:cs="Courier Std"/>
          <w:bCs/>
          <w:color w:val="000000"/>
        </w:rPr>
        <w:t>!/</w:t>
      </w:r>
      <w:proofErr w:type="spellStart"/>
      <w:proofErr w:type="gramEnd"/>
      <w:r w:rsidRPr="0024713F">
        <w:rPr>
          <w:rFonts w:cs="Courier Std"/>
          <w:bCs/>
          <w:color w:val="000000"/>
        </w:rPr>
        <w:t>about.php</w:t>
      </w:r>
      <w:proofErr w:type="spellEnd"/>
    </w:p>
    <w:p w:rsidR="00473B70" w:rsidRPr="00274CC8" w:rsidRDefault="00473B70" w:rsidP="00274CC8">
      <w:pPr>
        <w:rPr>
          <w:rFonts w:cs="Courier Std"/>
          <w:bCs/>
          <w:color w:val="000000"/>
        </w:rPr>
      </w:pPr>
    </w:p>
    <w:p w:rsidR="00BC3317" w:rsidRDefault="00BC3317" w:rsidP="00F80D4E"/>
    <w:p w:rsidR="00BC7639" w:rsidRPr="00473B70" w:rsidRDefault="00BC7639" w:rsidP="00BC7639">
      <w:pPr>
        <w:rPr>
          <w:rFonts w:cs="Courier Std"/>
          <w:b/>
          <w:bCs/>
          <w:color w:val="000000"/>
          <w:sz w:val="28"/>
          <w:szCs w:val="28"/>
        </w:rPr>
      </w:pPr>
      <w:r w:rsidRPr="00473B70">
        <w:rPr>
          <w:rFonts w:cs="Courier Std"/>
          <w:b/>
          <w:bCs/>
          <w:color w:val="000000"/>
          <w:sz w:val="28"/>
          <w:szCs w:val="28"/>
        </w:rPr>
        <w:t xml:space="preserve">BELİRLİ BİR WEB </w:t>
      </w:r>
      <w:r>
        <w:rPr>
          <w:rFonts w:cs="Courier Std"/>
          <w:b/>
          <w:bCs/>
          <w:color w:val="000000"/>
          <w:sz w:val="28"/>
          <w:szCs w:val="28"/>
        </w:rPr>
        <w:t xml:space="preserve">SITESINI </w:t>
      </w:r>
      <w:r w:rsidRPr="00473B70">
        <w:rPr>
          <w:rFonts w:cs="Courier Std"/>
          <w:b/>
          <w:bCs/>
          <w:color w:val="000000"/>
          <w:sz w:val="28"/>
          <w:szCs w:val="28"/>
        </w:rPr>
        <w:t>MONİTOR ETMEK</w:t>
      </w:r>
    </w:p>
    <w:p w:rsidR="0024713F" w:rsidRDefault="0024713F" w:rsidP="00F80D4E"/>
    <w:p w:rsidR="00BC7639" w:rsidRPr="00BC7639" w:rsidRDefault="00BC7639" w:rsidP="00BC7639">
      <w:proofErr w:type="spellStart"/>
      <w:r w:rsidRPr="00BC7639">
        <w:rPr>
          <w:rFonts w:cs="Courier Std"/>
          <w:bCs/>
          <w:color w:val="000000"/>
        </w:rPr>
        <w:t>check_command</w:t>
      </w:r>
      <w:proofErr w:type="spellEnd"/>
      <w:r w:rsidRPr="00BC7639">
        <w:rPr>
          <w:rFonts w:cs="Courier Std"/>
          <w:bCs/>
          <w:color w:val="000000"/>
        </w:rPr>
        <w:t xml:space="preserve"> </w:t>
      </w:r>
      <w:r>
        <w:rPr>
          <w:rFonts w:cs="Courier Std"/>
          <w:bCs/>
          <w:color w:val="000000"/>
        </w:rPr>
        <w:tab/>
      </w:r>
      <w:r>
        <w:rPr>
          <w:rFonts w:cs="Courier Std"/>
          <w:bCs/>
          <w:color w:val="000000"/>
        </w:rPr>
        <w:tab/>
      </w:r>
      <w:r>
        <w:rPr>
          <w:rFonts w:cs="Courier Std"/>
          <w:bCs/>
          <w:color w:val="000000"/>
        </w:rPr>
        <w:tab/>
      </w:r>
      <w:proofErr w:type="spellStart"/>
      <w:r w:rsidRPr="00BC7639">
        <w:rPr>
          <w:rFonts w:cs="Courier Std"/>
          <w:bCs/>
          <w:color w:val="000000"/>
        </w:rPr>
        <w:t>check_http_</w:t>
      </w:r>
      <w:proofErr w:type="gramStart"/>
      <w:r w:rsidRPr="00BC7639">
        <w:rPr>
          <w:rFonts w:cs="Courier Std"/>
          <w:bCs/>
          <w:color w:val="000000"/>
        </w:rPr>
        <w:t>host!www.naginet</w:t>
      </w:r>
      <w:proofErr w:type="spellEnd"/>
      <w:proofErr w:type="gramEnd"/>
    </w:p>
    <w:p w:rsidR="00BC7639" w:rsidRPr="00BC7639" w:rsidRDefault="00BC7639" w:rsidP="00F80D4E">
      <w:pPr>
        <w:rPr>
          <w:rFonts w:cstheme="minorHAnsi"/>
        </w:rPr>
      </w:pPr>
    </w:p>
    <w:p w:rsidR="0024713F" w:rsidRPr="00BC7639" w:rsidRDefault="00E31ABC" w:rsidP="00BC7639">
      <w:pPr>
        <w:rPr>
          <w:rStyle w:val="A4"/>
          <w:rFonts w:asciiTheme="minorHAnsi" w:hAnsiTheme="minorHAnsi" w:cstheme="minorHAnsi"/>
          <w:sz w:val="22"/>
          <w:szCs w:val="22"/>
        </w:rPr>
      </w:pPr>
      <w:hyperlink r:id="rId10" w:history="1">
        <w:r w:rsidR="00BC7639" w:rsidRPr="00BC7639">
          <w:rPr>
            <w:rStyle w:val="Hyperlink"/>
            <w:rFonts w:cstheme="minorHAnsi"/>
          </w:rPr>
          <w:t>http://www.naginet/</w:t>
        </w:r>
      </w:hyperlink>
      <w:r w:rsidR="00BC7639" w:rsidRPr="00BC7639">
        <w:rPr>
          <w:rStyle w:val="A4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BC7639">
        <w:rPr>
          <w:rStyle w:val="A4"/>
          <w:rFonts w:asciiTheme="minorHAnsi" w:hAnsiTheme="minorHAnsi" w:cstheme="minorHAnsi"/>
          <w:sz w:val="22"/>
          <w:szCs w:val="22"/>
        </w:rPr>
        <w:t>i</w:t>
      </w:r>
      <w:proofErr w:type="spellEnd"/>
      <w:r w:rsidR="00BC7639" w:rsidRPr="00BC7639">
        <w:rPr>
          <w:rStyle w:val="A4"/>
          <w:rFonts w:asciiTheme="minorHAnsi" w:hAnsiTheme="minorHAnsi" w:cstheme="minorHAnsi"/>
          <w:sz w:val="22"/>
          <w:szCs w:val="22"/>
        </w:rPr>
        <w:t xml:space="preserve"> control </w:t>
      </w:r>
      <w:proofErr w:type="spellStart"/>
      <w:r w:rsidR="00BC7639" w:rsidRPr="00BC7639">
        <w:rPr>
          <w:rStyle w:val="A4"/>
          <w:rFonts w:asciiTheme="minorHAnsi" w:hAnsiTheme="minorHAnsi" w:cstheme="minorHAnsi"/>
          <w:sz w:val="22"/>
          <w:szCs w:val="22"/>
        </w:rPr>
        <w:t>eder</w:t>
      </w:r>
      <w:proofErr w:type="spellEnd"/>
    </w:p>
    <w:p w:rsidR="00BC7639" w:rsidRDefault="00BC7639" w:rsidP="00BC7639">
      <w:pPr>
        <w:rPr>
          <w:rStyle w:val="A4"/>
        </w:rPr>
      </w:pPr>
    </w:p>
    <w:p w:rsidR="00BC7639" w:rsidRDefault="00F31DB8" w:rsidP="00BC7639">
      <w:pPr>
        <w:rPr>
          <w:b/>
          <w:sz w:val="28"/>
          <w:szCs w:val="28"/>
        </w:rPr>
      </w:pPr>
      <w:r w:rsidRPr="00F31DB8">
        <w:rPr>
          <w:b/>
          <w:sz w:val="28"/>
          <w:szCs w:val="28"/>
        </w:rPr>
        <w:t>VERITABANINI KONTROL ETMEK</w:t>
      </w:r>
      <w:r w:rsidR="00153CF9">
        <w:rPr>
          <w:b/>
          <w:sz w:val="28"/>
          <w:szCs w:val="28"/>
        </w:rPr>
        <w:t xml:space="preserve"> (MYSQL)</w:t>
      </w:r>
    </w:p>
    <w:p w:rsidR="00AB1FF7" w:rsidRPr="00AB1FF7" w:rsidRDefault="00AB1FF7" w:rsidP="00BC7639">
      <w:r>
        <w:t>(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>)</w:t>
      </w:r>
    </w:p>
    <w:p w:rsidR="00F31DB8" w:rsidRDefault="00856AA5" w:rsidP="00BC7639">
      <w:r>
        <w:rPr>
          <w:rFonts w:cs="Courier Std"/>
          <w:bCs/>
          <w:color w:val="000000"/>
        </w:rPr>
        <w:t>create user '</w:t>
      </w:r>
      <w:proofErr w:type="spellStart"/>
      <w:r>
        <w:rPr>
          <w:rFonts w:cs="Courier Std"/>
          <w:bCs/>
          <w:color w:val="000000"/>
        </w:rPr>
        <w:t>nagios</w:t>
      </w:r>
      <w:proofErr w:type="spellEnd"/>
      <w:r>
        <w:rPr>
          <w:rFonts w:cs="Courier Std"/>
          <w:bCs/>
          <w:color w:val="000000"/>
        </w:rPr>
        <w:t>'@'</w:t>
      </w:r>
      <w:proofErr w:type="spellStart"/>
      <w:r>
        <w:rPr>
          <w:rFonts w:cs="Courier Std"/>
          <w:bCs/>
          <w:color w:val="000000"/>
        </w:rPr>
        <w:t>nagioserverip</w:t>
      </w:r>
      <w:proofErr w:type="spellEnd"/>
      <w:r>
        <w:rPr>
          <w:rFonts w:cs="Courier Std"/>
          <w:bCs/>
          <w:color w:val="000000"/>
        </w:rPr>
        <w:t xml:space="preserve">’ </w:t>
      </w:r>
      <w:r w:rsidR="00AB1FF7" w:rsidRPr="00AB1FF7">
        <w:rPr>
          <w:rFonts w:cs="Courier Std"/>
          <w:bCs/>
          <w:color w:val="000000"/>
        </w:rPr>
        <w:t>identified by 'lapland23';</w:t>
      </w:r>
    </w:p>
    <w:p w:rsidR="00F31DB8" w:rsidRDefault="00FE72BD" w:rsidP="00BC7639">
      <w:r w:rsidRPr="00FE72BD">
        <w:t>grant all privileges o</w:t>
      </w:r>
      <w:r w:rsidR="00856AA5">
        <w:t xml:space="preserve">n </w:t>
      </w:r>
      <w:proofErr w:type="gramStart"/>
      <w:r w:rsidR="00856AA5">
        <w:t>*.*</w:t>
      </w:r>
      <w:proofErr w:type="gramEnd"/>
      <w:r w:rsidR="00856AA5">
        <w:t xml:space="preserve"> to '</w:t>
      </w:r>
      <w:proofErr w:type="spellStart"/>
      <w:r w:rsidR="00856AA5">
        <w:t>nagios</w:t>
      </w:r>
      <w:proofErr w:type="spellEnd"/>
      <w:r w:rsidR="00856AA5">
        <w:t>'@'</w:t>
      </w:r>
      <w:proofErr w:type="spellStart"/>
      <w:r w:rsidR="00856AA5">
        <w:t>nagiosserverip</w:t>
      </w:r>
      <w:proofErr w:type="spellEnd"/>
      <w:r w:rsidRPr="00FE72BD">
        <w:t>';</w:t>
      </w:r>
    </w:p>
    <w:p w:rsidR="00FE72BD" w:rsidRDefault="00FE72BD" w:rsidP="00BC7639">
      <w:r>
        <w:t>FLUSH PRIVILEGES;</w:t>
      </w:r>
    </w:p>
    <w:p w:rsidR="00F31DB8" w:rsidRDefault="00F31DB8" w:rsidP="00BC7639"/>
    <w:p w:rsidR="00FE72BD" w:rsidRDefault="00144EDD" w:rsidP="00BC7639">
      <w:r>
        <w:t xml:space="preserve">(Nagios server </w:t>
      </w:r>
      <w:proofErr w:type="spellStart"/>
      <w:r>
        <w:t>üzerinde</w:t>
      </w:r>
      <w:proofErr w:type="spellEnd"/>
      <w:r>
        <w:t>)</w:t>
      </w:r>
    </w:p>
    <w:p w:rsidR="00144EDD" w:rsidRDefault="00144EDD" w:rsidP="00BC7639">
      <w:r>
        <w:t xml:space="preserve">yum install </w:t>
      </w:r>
      <w:proofErr w:type="spellStart"/>
      <w:r>
        <w:t>mysql</w:t>
      </w:r>
      <w:proofErr w:type="spellEnd"/>
    </w:p>
    <w:p w:rsidR="00144EDD" w:rsidRDefault="00144EDD" w:rsidP="00BC7639"/>
    <w:p w:rsidR="002B7DA9" w:rsidRDefault="002B7DA9" w:rsidP="00BC7639">
      <w:r>
        <w:t>cd /</w:t>
      </w:r>
      <w:proofErr w:type="spellStart"/>
      <w:r>
        <w:t>nagios</w:t>
      </w:r>
      <w:proofErr w:type="spellEnd"/>
      <w:r>
        <w:t>/</w:t>
      </w:r>
      <w:r w:rsidRPr="002B7DA9">
        <w:rPr>
          <w:rFonts w:cstheme="minorHAnsi"/>
        </w:rPr>
        <w:t xml:space="preserve"> </w:t>
      </w:r>
      <w:r w:rsidRPr="00CA70C2">
        <w:rPr>
          <w:rFonts w:cstheme="minorHAnsi"/>
        </w:rPr>
        <w:t>nagios-plugins-2.2.1</w:t>
      </w:r>
    </w:p>
    <w:p w:rsidR="002B7DA9" w:rsidRPr="00CA70C2" w:rsidRDefault="002B7DA9" w:rsidP="002B7DA9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CA70C2">
        <w:rPr>
          <w:rFonts w:asciiTheme="minorHAnsi" w:hAnsiTheme="minorHAnsi" w:cstheme="minorHAnsi"/>
          <w:sz w:val="22"/>
          <w:szCs w:val="22"/>
        </w:rPr>
        <w:t>./</w:t>
      </w:r>
      <w:proofErr w:type="gramEnd"/>
      <w:r w:rsidRPr="00CA70C2">
        <w:rPr>
          <w:rFonts w:asciiTheme="minorHAnsi" w:hAnsiTheme="minorHAnsi" w:cstheme="minorHAnsi"/>
          <w:sz w:val="22"/>
          <w:szCs w:val="22"/>
        </w:rPr>
        <w:t>configure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-user=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 xml:space="preserve"> --with-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  <w:r w:rsidRPr="00CA70C2">
        <w:rPr>
          <w:rFonts w:asciiTheme="minorHAnsi" w:hAnsiTheme="minorHAnsi" w:cstheme="minorHAnsi"/>
          <w:sz w:val="22"/>
          <w:szCs w:val="22"/>
        </w:rPr>
        <w:t>-group=</w:t>
      </w:r>
      <w:proofErr w:type="spellStart"/>
      <w:r w:rsidRPr="00CA70C2">
        <w:rPr>
          <w:rFonts w:asciiTheme="minorHAnsi" w:hAnsiTheme="minorHAnsi" w:cstheme="minorHAnsi"/>
          <w:sz w:val="22"/>
          <w:szCs w:val="22"/>
        </w:rPr>
        <w:t>nagios</w:t>
      </w:r>
      <w:proofErr w:type="spellEnd"/>
    </w:p>
    <w:p w:rsidR="002B7DA9" w:rsidRPr="00CA70C2" w:rsidRDefault="002B7DA9" w:rsidP="002B7DA9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</w:t>
      </w:r>
    </w:p>
    <w:p w:rsidR="002B7DA9" w:rsidRPr="00CA70C2" w:rsidRDefault="002B7DA9" w:rsidP="002B7DA9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A70C2">
        <w:rPr>
          <w:rFonts w:asciiTheme="minorHAnsi" w:hAnsiTheme="minorHAnsi" w:cstheme="minorHAnsi"/>
          <w:sz w:val="22"/>
          <w:szCs w:val="22"/>
        </w:rPr>
        <w:t>make install</w:t>
      </w:r>
    </w:p>
    <w:p w:rsidR="00144EDD" w:rsidRDefault="00144EDD" w:rsidP="00BC7639"/>
    <w:p w:rsidR="002B7DA9" w:rsidRDefault="002B7DA9" w:rsidP="002B7DA9"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r w:rsidRPr="001E7BEA">
        <w:t>/</w:t>
      </w:r>
      <w:proofErr w:type="spellStart"/>
      <w:r w:rsidRPr="001E7BEA">
        <w:t>usr</w:t>
      </w:r>
      <w:proofErr w:type="spellEnd"/>
      <w:r w:rsidRPr="001E7BEA">
        <w:t>/local/</w:t>
      </w:r>
      <w:proofErr w:type="spellStart"/>
      <w:r w:rsidRPr="001E7BEA">
        <w:t>nagios</w:t>
      </w:r>
      <w:proofErr w:type="spellEnd"/>
      <w:r w:rsidRPr="001E7BEA">
        <w:t>/</w:t>
      </w:r>
      <w:proofErr w:type="spellStart"/>
      <w:r w:rsidRPr="001E7BEA">
        <w:t>libexec</w:t>
      </w:r>
      <w:proofErr w:type="spellEnd"/>
      <w:r>
        <w:t xml:space="preserve"> </w:t>
      </w:r>
      <w:proofErr w:type="spellStart"/>
      <w:r>
        <w:t>altnda</w:t>
      </w:r>
      <w:proofErr w:type="spellEnd"/>
      <w:r>
        <w:t xml:space="preserve"> </w:t>
      </w:r>
      <w:proofErr w:type="spellStart"/>
      <w:r>
        <w:t>check_mysql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check_mysql_query</w:t>
      </w:r>
      <w:proofErr w:type="spellEnd"/>
      <w:r>
        <w:t xml:space="preserve"> </w:t>
      </w:r>
      <w:proofErr w:type="spellStart"/>
      <w:r>
        <w:t>oluşur</w:t>
      </w:r>
      <w:proofErr w:type="spellEnd"/>
    </w:p>
    <w:p w:rsidR="002B7DA9" w:rsidRDefault="002B7DA9" w:rsidP="002B7DA9"/>
    <w:p w:rsidR="002B7DA9" w:rsidRPr="001E7BEA" w:rsidRDefault="000A30CF" w:rsidP="002B7DA9">
      <w:proofErr w:type="spellStart"/>
      <w:r w:rsidRPr="000A30CF">
        <w:t>usr</w:t>
      </w:r>
      <w:proofErr w:type="spellEnd"/>
      <w:r w:rsidRPr="000A30CF">
        <w:t>/local/</w:t>
      </w:r>
      <w:proofErr w:type="spellStart"/>
      <w:r w:rsidRPr="000A30CF">
        <w:t>nagios</w:t>
      </w:r>
      <w:proofErr w:type="spellEnd"/>
      <w:r w:rsidRPr="000A30CF">
        <w:t>/</w:t>
      </w:r>
      <w:proofErr w:type="spellStart"/>
      <w:r w:rsidRPr="000A30CF">
        <w:t>libexec</w:t>
      </w:r>
      <w:proofErr w:type="spellEnd"/>
      <w:r w:rsidRPr="000A30CF">
        <w:t>/</w:t>
      </w:r>
      <w:proofErr w:type="spellStart"/>
      <w:r w:rsidRPr="000A30CF">
        <w:t>check_mysql</w:t>
      </w:r>
      <w:proofErr w:type="spellEnd"/>
      <w:r w:rsidRPr="000A30CF">
        <w:t xml:space="preserve"> -H </w:t>
      </w:r>
      <w:r>
        <w:t>“</w:t>
      </w:r>
      <w:proofErr w:type="spellStart"/>
      <w:r>
        <w:t>mysql_serverip</w:t>
      </w:r>
      <w:proofErr w:type="spellEnd"/>
      <w:r>
        <w:t>”</w:t>
      </w:r>
      <w:r w:rsidRPr="000A30CF">
        <w:t xml:space="preserve"> -u </w:t>
      </w:r>
      <w:proofErr w:type="spellStart"/>
      <w:r w:rsidRPr="000A30CF">
        <w:t>nagios</w:t>
      </w:r>
      <w:proofErr w:type="spellEnd"/>
      <w:r w:rsidRPr="000A30CF">
        <w:t xml:space="preserve"> -p lapland23</w:t>
      </w:r>
    </w:p>
    <w:p w:rsidR="00D35EFD" w:rsidRDefault="000A30CF" w:rsidP="00BC7639">
      <w:r>
        <w:t xml:space="preserve">(plugin in </w:t>
      </w:r>
      <w:proofErr w:type="spellStart"/>
      <w:r>
        <w:t>çalıştığı</w:t>
      </w:r>
      <w:proofErr w:type="spellEnd"/>
      <w:r>
        <w:t xml:space="preserve"> test </w:t>
      </w:r>
      <w:proofErr w:type="spellStart"/>
      <w:r>
        <w:t>edilir</w:t>
      </w:r>
      <w:proofErr w:type="spellEnd"/>
      <w:r>
        <w:t>)</w:t>
      </w:r>
    </w:p>
    <w:p w:rsidR="000A30CF" w:rsidRDefault="000A30CF" w:rsidP="00BC7639"/>
    <w:p w:rsidR="000A30CF" w:rsidRDefault="000A30CF" w:rsidP="00BC7639"/>
    <w:p w:rsidR="000A30CF" w:rsidRDefault="000A30CF" w:rsidP="00BC7639"/>
    <w:p w:rsidR="000A30CF" w:rsidRDefault="000A30CF" w:rsidP="00BC7639"/>
    <w:p w:rsidR="000A30CF" w:rsidRDefault="000A30CF" w:rsidP="00BC7639"/>
    <w:p w:rsidR="008C7402" w:rsidRDefault="008C7402" w:rsidP="008C7402">
      <w:r>
        <w:t xml:space="preserve">vi </w:t>
      </w:r>
      <w:r w:rsidRPr="008C7402">
        <w:t>/</w:t>
      </w:r>
      <w:proofErr w:type="spellStart"/>
      <w:r w:rsidRPr="008C7402">
        <w:t>usr</w:t>
      </w:r>
      <w:proofErr w:type="spellEnd"/>
      <w:r w:rsidRPr="008C7402">
        <w:t>/local/</w:t>
      </w:r>
      <w:proofErr w:type="spellStart"/>
      <w:r w:rsidRPr="008C7402">
        <w:t>nagios</w:t>
      </w:r>
      <w:proofErr w:type="spellEnd"/>
      <w:r w:rsidRPr="008C7402">
        <w:t>/</w:t>
      </w:r>
      <w:proofErr w:type="spellStart"/>
      <w:r w:rsidRPr="008C7402">
        <w:t>etc</w:t>
      </w:r>
      <w:proofErr w:type="spellEnd"/>
      <w:r w:rsidRPr="008C7402">
        <w:t>/objects/</w:t>
      </w:r>
      <w:proofErr w:type="spellStart"/>
      <w:r w:rsidRPr="008C7402">
        <w:t>commands.cfg</w:t>
      </w:r>
      <w:proofErr w:type="spellEnd"/>
    </w:p>
    <w:p w:rsidR="008C7402" w:rsidRDefault="008C7402" w:rsidP="00BC7639"/>
    <w:p w:rsidR="008C7402" w:rsidRDefault="008C7402" w:rsidP="008C7402">
      <w:r>
        <w:t>define command {</w:t>
      </w:r>
    </w:p>
    <w:p w:rsidR="008C7402" w:rsidRDefault="008C7402" w:rsidP="008C7402">
      <w:r>
        <w:t xml:space="preserve">                </w:t>
      </w:r>
      <w:proofErr w:type="spellStart"/>
      <w:r>
        <w:t>command_name</w:t>
      </w:r>
      <w:proofErr w:type="spellEnd"/>
      <w:r>
        <w:t xml:space="preserve">            </w:t>
      </w:r>
      <w:proofErr w:type="spellStart"/>
      <w:r>
        <w:t>check_mysql</w:t>
      </w:r>
      <w:proofErr w:type="spellEnd"/>
    </w:p>
    <w:p w:rsidR="008C7402" w:rsidRDefault="008C7402" w:rsidP="008C7402">
      <w:r>
        <w:t xml:space="preserve">                </w:t>
      </w:r>
      <w:proofErr w:type="spellStart"/>
      <w:r>
        <w:t>command_line</w:t>
      </w:r>
      <w:proofErr w:type="spellEnd"/>
      <w:r>
        <w:t xml:space="preserve">            $USER1$/</w:t>
      </w:r>
      <w:proofErr w:type="spellStart"/>
      <w:r>
        <w:t>check_mysql</w:t>
      </w:r>
      <w:proofErr w:type="spellEnd"/>
      <w:r>
        <w:t xml:space="preserve"> -H $HOSTADDRESS$ -u $ARG1$ -p $ARG2$</w:t>
      </w:r>
    </w:p>
    <w:p w:rsidR="008C7402" w:rsidRDefault="008C7402" w:rsidP="008C7402">
      <w:r>
        <w:t>}</w:t>
      </w:r>
    </w:p>
    <w:p w:rsidR="008C7402" w:rsidRDefault="008C7402" w:rsidP="00BC7639"/>
    <w:p w:rsidR="00A375E4" w:rsidRDefault="00A375E4" w:rsidP="00A375E4">
      <w:r>
        <w:t>define command {</w:t>
      </w:r>
    </w:p>
    <w:p w:rsidR="00A375E4" w:rsidRDefault="00A375E4" w:rsidP="00A375E4">
      <w:r>
        <w:t xml:space="preserve">                </w:t>
      </w:r>
      <w:proofErr w:type="spellStart"/>
      <w:r>
        <w:t>command_name</w:t>
      </w:r>
      <w:proofErr w:type="spellEnd"/>
      <w:r>
        <w:t xml:space="preserve">            </w:t>
      </w:r>
      <w:proofErr w:type="spellStart"/>
      <w:r>
        <w:t>check_mysql_query</w:t>
      </w:r>
      <w:proofErr w:type="spellEnd"/>
    </w:p>
    <w:p w:rsidR="00A375E4" w:rsidRDefault="00A375E4" w:rsidP="00A375E4">
      <w:r>
        <w:t xml:space="preserve">                </w:t>
      </w:r>
      <w:proofErr w:type="spellStart"/>
      <w:r>
        <w:t>command_line</w:t>
      </w:r>
      <w:proofErr w:type="spellEnd"/>
      <w:r>
        <w:t xml:space="preserve">            $USER1$/</w:t>
      </w:r>
      <w:proofErr w:type="spellStart"/>
      <w:r>
        <w:t>check_mysql_query</w:t>
      </w:r>
      <w:proofErr w:type="spellEnd"/>
      <w:r>
        <w:t xml:space="preserve"> -H $HOSTADDRESS$ -u $ARG1$ -p $ARG2$ -d $ARG3$ -q $ARG4$</w:t>
      </w:r>
    </w:p>
    <w:p w:rsidR="00A375E4" w:rsidRDefault="00A375E4" w:rsidP="00A375E4">
      <w:r>
        <w:t>}</w:t>
      </w:r>
    </w:p>
    <w:p w:rsidR="00A375E4" w:rsidRDefault="00A375E4" w:rsidP="00BC7639"/>
    <w:p w:rsidR="008C7402" w:rsidRPr="00AB2D55" w:rsidRDefault="008C7402" w:rsidP="00BC7639">
      <w:pPr>
        <w:rPr>
          <w:u w:val="single"/>
        </w:rPr>
      </w:pPr>
      <w:proofErr w:type="spellStart"/>
      <w:r w:rsidRPr="00AB2D55">
        <w:rPr>
          <w:u w:val="single"/>
        </w:rPr>
        <w:t>Servis</w:t>
      </w:r>
      <w:proofErr w:type="spellEnd"/>
      <w:r w:rsidRPr="00AB2D55">
        <w:rPr>
          <w:u w:val="single"/>
        </w:rPr>
        <w:t xml:space="preserve"> </w:t>
      </w:r>
      <w:proofErr w:type="spellStart"/>
      <w:r w:rsidRPr="00AB2D55">
        <w:rPr>
          <w:u w:val="single"/>
        </w:rPr>
        <w:t>tanımına</w:t>
      </w:r>
      <w:proofErr w:type="spellEnd"/>
    </w:p>
    <w:p w:rsidR="008C7402" w:rsidRDefault="00502E7E" w:rsidP="00BC7639">
      <w:proofErr w:type="spellStart"/>
      <w:r>
        <w:t>check_command</w:t>
      </w:r>
      <w:proofErr w:type="spellEnd"/>
      <w:r>
        <w:t xml:space="preserve">             </w:t>
      </w:r>
      <w:r w:rsidR="008C7402" w:rsidRPr="008C7402">
        <w:t>check_</w:t>
      </w:r>
      <w:proofErr w:type="gramStart"/>
      <w:r w:rsidR="008C7402" w:rsidRPr="008C7402">
        <w:t>mysql!nagios</w:t>
      </w:r>
      <w:proofErr w:type="gramEnd"/>
      <w:r w:rsidR="008C7402" w:rsidRPr="008C7402">
        <w:t>!lapland23</w:t>
      </w:r>
    </w:p>
    <w:p w:rsidR="00A375E4" w:rsidRDefault="00502E7E" w:rsidP="00BC7639">
      <w:proofErr w:type="spellStart"/>
      <w:r>
        <w:t>check_command</w:t>
      </w:r>
      <w:proofErr w:type="spellEnd"/>
      <w:r>
        <w:t xml:space="preserve"> </w:t>
      </w:r>
      <w:r>
        <w:tab/>
      </w:r>
      <w:r w:rsidRPr="00502E7E">
        <w:t>check_mysql_</w:t>
      </w:r>
      <w:proofErr w:type="gramStart"/>
      <w:r w:rsidRPr="00502E7E">
        <w:t>query!nagios</w:t>
      </w:r>
      <w:proofErr w:type="gramEnd"/>
      <w:r w:rsidRPr="00502E7E">
        <w:t>!lapland23!mysql!"SELECT COUNT(1) FROM user"</w:t>
      </w:r>
    </w:p>
    <w:p w:rsidR="008C7402" w:rsidRDefault="00502E7E" w:rsidP="00BC7639">
      <w:r>
        <w:rPr>
          <w:noProof/>
        </w:rPr>
        <w:drawing>
          <wp:inline distT="0" distB="0" distL="0" distR="0" wp14:anchorId="76969E9F" wp14:editId="5200C3BC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3" w:rsidRDefault="00642553" w:rsidP="00BC7639">
      <w:proofErr w:type="spellStart"/>
      <w:r>
        <w:t>satırı</w:t>
      </w:r>
      <w:proofErr w:type="spellEnd"/>
      <w:r>
        <w:t xml:space="preserve"> </w:t>
      </w:r>
      <w:proofErr w:type="spellStart"/>
      <w:r>
        <w:t>eklenir</w:t>
      </w:r>
      <w:proofErr w:type="spellEnd"/>
    </w:p>
    <w:p w:rsidR="00E16C55" w:rsidRDefault="00E16C55" w:rsidP="00BC7639"/>
    <w:p w:rsidR="0024713F" w:rsidRDefault="0024713F" w:rsidP="00F80D4E"/>
    <w:p w:rsidR="00F80D4E" w:rsidRDefault="00455B37" w:rsidP="00F80D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</w:t>
      </w:r>
      <w:r w:rsidR="00F80D4E" w:rsidRPr="00F80D4E">
        <w:rPr>
          <w:b/>
          <w:sz w:val="28"/>
          <w:szCs w:val="28"/>
        </w:rPr>
        <w:t>PLUGINS</w:t>
      </w:r>
    </w:p>
    <w:p w:rsidR="00F80D4E" w:rsidRPr="001E7BEA" w:rsidRDefault="00F80D4E" w:rsidP="00F80D4E">
      <w:r w:rsidRPr="001E7BEA">
        <w:t>cd /</w:t>
      </w:r>
      <w:proofErr w:type="spellStart"/>
      <w:r w:rsidRPr="001E7BEA">
        <w:t>usr</w:t>
      </w:r>
      <w:proofErr w:type="spellEnd"/>
      <w:r w:rsidRPr="001E7BEA">
        <w:t>/local/</w:t>
      </w:r>
      <w:proofErr w:type="spellStart"/>
      <w:r w:rsidRPr="001E7BEA">
        <w:t>nagios</w:t>
      </w:r>
      <w:proofErr w:type="spellEnd"/>
      <w:r w:rsidRPr="001E7BEA">
        <w:t>/</w:t>
      </w:r>
      <w:proofErr w:type="spellStart"/>
      <w:r w:rsidRPr="001E7BEA">
        <w:t>libexec</w:t>
      </w:r>
      <w:proofErr w:type="spellEnd"/>
    </w:p>
    <w:p w:rsidR="00F80D4E" w:rsidRPr="001E7BEA" w:rsidRDefault="00F80D4E" w:rsidP="00F80D4E">
      <w:proofErr w:type="spellStart"/>
      <w:r w:rsidRPr="001E7BEA">
        <w:t>wget</w:t>
      </w:r>
      <w:proofErr w:type="spellEnd"/>
      <w:r w:rsidRPr="001E7BEA">
        <w:t xml:space="preserve"> 'http://exchange.nagios.org/components/com_mtree/attachment.php?link_id=307&amp;cf_id=29' -O </w:t>
      </w:r>
      <w:proofErr w:type="spellStart"/>
      <w:r w:rsidRPr="001E7BEA">
        <w:t>check_rsync</w:t>
      </w:r>
      <w:proofErr w:type="spellEnd"/>
    </w:p>
    <w:p w:rsidR="00F80D4E" w:rsidRPr="001E7BEA" w:rsidRDefault="00F80D4E" w:rsidP="00F80D4E"/>
    <w:p w:rsidR="00F80D4E" w:rsidRPr="001E7BEA" w:rsidRDefault="001E7BEA" w:rsidP="001E7BEA">
      <w:pPr>
        <w:rPr>
          <w:rFonts w:cs="Courier Std"/>
          <w:bCs/>
          <w:color w:val="000000"/>
        </w:rPr>
      </w:pPr>
      <w:proofErr w:type="spellStart"/>
      <w:r w:rsidRPr="001E7BEA">
        <w:rPr>
          <w:rFonts w:cs="Courier Std"/>
          <w:bCs/>
          <w:color w:val="000000"/>
        </w:rPr>
        <w:t>chown</w:t>
      </w:r>
      <w:proofErr w:type="spellEnd"/>
      <w:r w:rsidRPr="001E7BEA">
        <w:rPr>
          <w:rFonts w:cs="Courier Std"/>
          <w:bCs/>
          <w:color w:val="000000"/>
        </w:rPr>
        <w:t xml:space="preserve"> </w:t>
      </w:r>
      <w:proofErr w:type="spellStart"/>
      <w:proofErr w:type="gramStart"/>
      <w:r w:rsidRPr="001E7BEA">
        <w:rPr>
          <w:rFonts w:cs="Courier Std"/>
          <w:bCs/>
          <w:color w:val="000000"/>
        </w:rPr>
        <w:t>nagios.nagios</w:t>
      </w:r>
      <w:proofErr w:type="spellEnd"/>
      <w:proofErr w:type="gramEnd"/>
      <w:r w:rsidRPr="001E7BEA">
        <w:rPr>
          <w:rFonts w:cs="Courier Std"/>
          <w:bCs/>
          <w:color w:val="000000"/>
        </w:rPr>
        <w:t xml:space="preserve"> </w:t>
      </w:r>
      <w:proofErr w:type="spellStart"/>
      <w:r w:rsidRPr="001E7BEA">
        <w:rPr>
          <w:rFonts w:cs="Courier Std"/>
          <w:bCs/>
          <w:color w:val="000000"/>
        </w:rPr>
        <w:t>check_rsync</w:t>
      </w:r>
      <w:proofErr w:type="spellEnd"/>
    </w:p>
    <w:p w:rsidR="001E7BEA" w:rsidRDefault="001E7BEA" w:rsidP="001E7BEA">
      <w:pPr>
        <w:rPr>
          <w:rFonts w:cs="Courier Std"/>
          <w:bCs/>
          <w:color w:val="000000"/>
        </w:rPr>
      </w:pPr>
      <w:proofErr w:type="spellStart"/>
      <w:r w:rsidRPr="001E7BEA">
        <w:rPr>
          <w:rFonts w:cs="Courier Std"/>
          <w:bCs/>
          <w:color w:val="000000"/>
        </w:rPr>
        <w:t>chmod</w:t>
      </w:r>
      <w:proofErr w:type="spellEnd"/>
      <w:r w:rsidRPr="001E7BEA">
        <w:rPr>
          <w:rFonts w:cs="Courier Std"/>
          <w:bCs/>
          <w:color w:val="000000"/>
        </w:rPr>
        <w:t xml:space="preserve"> 0770 </w:t>
      </w:r>
      <w:proofErr w:type="spellStart"/>
      <w:r w:rsidRPr="001E7BEA">
        <w:rPr>
          <w:rFonts w:cs="Courier Std"/>
          <w:bCs/>
          <w:color w:val="000000"/>
        </w:rPr>
        <w:t>check_rsync</w:t>
      </w:r>
      <w:proofErr w:type="spellEnd"/>
    </w:p>
    <w:p w:rsidR="001E7BEA" w:rsidRDefault="001E7BEA" w:rsidP="001E7BEA">
      <w:pPr>
        <w:rPr>
          <w:rFonts w:cs="Courier Std"/>
          <w:bCs/>
          <w:color w:val="000000"/>
        </w:rPr>
      </w:pPr>
    </w:p>
    <w:p w:rsidR="001E7BEA" w:rsidRDefault="00F3475B" w:rsidP="001E7BEA">
      <w:proofErr w:type="gramStart"/>
      <w:r>
        <w:t>./</w:t>
      </w:r>
      <w:proofErr w:type="spellStart"/>
      <w:proofErr w:type="gramEnd"/>
      <w:r>
        <w:t>check_rsync</w:t>
      </w:r>
      <w:proofErr w:type="spellEnd"/>
      <w:r w:rsidR="00ED288A">
        <w:t xml:space="preserve">   (to </w:t>
      </w:r>
      <w:proofErr w:type="spellStart"/>
      <w:r w:rsidR="00ED288A">
        <w:t>findout</w:t>
      </w:r>
      <w:proofErr w:type="spellEnd"/>
      <w:r w:rsidR="00ED288A">
        <w:t xml:space="preserve"> definition of the plugin)</w:t>
      </w:r>
    </w:p>
    <w:p w:rsidR="00F3475B" w:rsidRDefault="00B56242" w:rsidP="001E7BEA">
      <w:r w:rsidRPr="00B56242">
        <w:t>vi /</w:t>
      </w:r>
      <w:proofErr w:type="spellStart"/>
      <w:r w:rsidRPr="00B56242">
        <w:t>usr</w:t>
      </w:r>
      <w:proofErr w:type="spellEnd"/>
      <w:r w:rsidRPr="00B56242">
        <w:t>/local/</w:t>
      </w:r>
      <w:proofErr w:type="spellStart"/>
      <w:r w:rsidRPr="00B56242">
        <w:t>nagios</w:t>
      </w:r>
      <w:proofErr w:type="spellEnd"/>
      <w:r w:rsidRPr="00B56242">
        <w:t>/</w:t>
      </w:r>
      <w:proofErr w:type="spellStart"/>
      <w:r w:rsidRPr="00B56242">
        <w:t>etc</w:t>
      </w:r>
      <w:proofErr w:type="spellEnd"/>
      <w:r w:rsidRPr="00B56242">
        <w:t>/objects/</w:t>
      </w:r>
      <w:proofErr w:type="spellStart"/>
      <w:r w:rsidRPr="00B56242">
        <w:t>commands.cfg</w:t>
      </w:r>
      <w:proofErr w:type="spellEnd"/>
    </w:p>
    <w:p w:rsidR="00455B37" w:rsidRDefault="00455B37" w:rsidP="00455B37">
      <w:r>
        <w:t>define command {</w:t>
      </w:r>
    </w:p>
    <w:p w:rsidR="00455B37" w:rsidRDefault="00455B37" w:rsidP="00455B37">
      <w:r>
        <w:t xml:space="preserve">               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check_rsync</w:t>
      </w:r>
      <w:proofErr w:type="spellEnd"/>
    </w:p>
    <w:p w:rsidR="00455B37" w:rsidRDefault="00455B37" w:rsidP="00455B37">
      <w:r>
        <w:t xml:space="preserve">                </w:t>
      </w:r>
      <w:proofErr w:type="spellStart"/>
      <w:r>
        <w:t>command_line</w:t>
      </w:r>
      <w:proofErr w:type="spellEnd"/>
      <w:r>
        <w:t xml:space="preserve"> $USER1$/</w:t>
      </w:r>
      <w:proofErr w:type="spellStart"/>
      <w:r>
        <w:t>check_rsync</w:t>
      </w:r>
      <w:proofErr w:type="spellEnd"/>
      <w:r>
        <w:t xml:space="preserve"> -H $HOSTADDRESS$</w:t>
      </w:r>
    </w:p>
    <w:p w:rsidR="00F3475B" w:rsidRDefault="00455B37" w:rsidP="00455B37">
      <w:r>
        <w:t>}</w:t>
      </w:r>
    </w:p>
    <w:p w:rsidR="00455B37" w:rsidRDefault="00455B37" w:rsidP="00455B37"/>
    <w:p w:rsidR="00455B37" w:rsidRDefault="00455B37" w:rsidP="00455B37">
      <w:r>
        <w:t xml:space="preserve">Service </w:t>
      </w:r>
      <w:proofErr w:type="spellStart"/>
      <w:r>
        <w:t>tanımına</w:t>
      </w:r>
      <w:proofErr w:type="spellEnd"/>
      <w:r>
        <w:t xml:space="preserve"> </w:t>
      </w:r>
      <w:r>
        <w:tab/>
      </w:r>
      <w:r>
        <w:tab/>
      </w:r>
      <w:proofErr w:type="spellStart"/>
      <w:r w:rsidRPr="00455B37">
        <w:t>check_command</w:t>
      </w:r>
      <w:proofErr w:type="spellEnd"/>
      <w:r w:rsidRPr="00455B37">
        <w:t xml:space="preserve">                  </w:t>
      </w:r>
      <w:proofErr w:type="spellStart"/>
      <w:r w:rsidRPr="00455B37">
        <w:t>check_rsync</w:t>
      </w:r>
      <w:proofErr w:type="spellEnd"/>
    </w:p>
    <w:p w:rsidR="001E7BEA" w:rsidRDefault="00455B37" w:rsidP="001E7BEA">
      <w:proofErr w:type="spellStart"/>
      <w:r>
        <w:t>Satırını</w:t>
      </w:r>
      <w:proofErr w:type="spellEnd"/>
      <w:r>
        <w:t xml:space="preserve"> </w:t>
      </w:r>
      <w:proofErr w:type="spellStart"/>
      <w:r>
        <w:t>ekle</w:t>
      </w:r>
      <w:proofErr w:type="spellEnd"/>
    </w:p>
    <w:p w:rsidR="00455B37" w:rsidRDefault="00455B37" w:rsidP="001E7BEA"/>
    <w:p w:rsidR="00455B37" w:rsidRPr="00B959E1" w:rsidRDefault="008E24A7" w:rsidP="001E7BEA">
      <w:pPr>
        <w:rPr>
          <w:b/>
        </w:rPr>
      </w:pPr>
      <w:r w:rsidRPr="00B959E1">
        <w:rPr>
          <w:b/>
        </w:rPr>
        <w:t>FLAP DETECTİON</w:t>
      </w:r>
    </w:p>
    <w:p w:rsidR="008E24A7" w:rsidRPr="00B959E1" w:rsidRDefault="008E24A7" w:rsidP="001E7BEA">
      <w:r w:rsidRPr="00B959E1">
        <w:t xml:space="preserve">Host </w:t>
      </w:r>
      <w:proofErr w:type="spellStart"/>
      <w:r w:rsidRPr="00B959E1">
        <w:t>ve</w:t>
      </w:r>
      <w:proofErr w:type="spellEnd"/>
      <w:r w:rsidRPr="00B959E1">
        <w:t xml:space="preserve"> </w:t>
      </w:r>
      <w:proofErr w:type="spellStart"/>
      <w:r w:rsidRPr="00B959E1">
        <w:t>servis</w:t>
      </w:r>
      <w:proofErr w:type="spellEnd"/>
      <w:r w:rsidRPr="00B959E1">
        <w:t xml:space="preserve"> </w:t>
      </w:r>
      <w:proofErr w:type="spellStart"/>
      <w:r w:rsidRPr="00B959E1">
        <w:t>tanımlarına</w:t>
      </w:r>
      <w:proofErr w:type="spellEnd"/>
    </w:p>
    <w:p w:rsidR="00B959E1" w:rsidRPr="00B959E1" w:rsidRDefault="00B959E1" w:rsidP="00B959E1">
      <w:pPr>
        <w:pStyle w:val="Pa35"/>
        <w:spacing w:after="2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959E1">
        <w:rPr>
          <w:rFonts w:asciiTheme="minorHAnsi" w:hAnsiTheme="minorHAnsi" w:cstheme="minorHAnsi"/>
          <w:bCs/>
          <w:color w:val="000000"/>
          <w:sz w:val="22"/>
          <w:szCs w:val="22"/>
        </w:rPr>
        <w:t>high_flap_threshold</w:t>
      </w:r>
      <w:proofErr w:type="spellEnd"/>
      <w:r w:rsidRPr="00B959E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45.0 </w:t>
      </w:r>
    </w:p>
    <w:p w:rsidR="008E24A7" w:rsidRPr="00B959E1" w:rsidRDefault="00B959E1" w:rsidP="00B959E1">
      <w:pPr>
        <w:spacing w:line="360" w:lineRule="auto"/>
        <w:rPr>
          <w:rFonts w:cstheme="minorHAnsi"/>
        </w:rPr>
      </w:pPr>
      <w:proofErr w:type="spellStart"/>
      <w:r w:rsidRPr="00B959E1">
        <w:rPr>
          <w:rFonts w:cstheme="minorHAnsi"/>
          <w:bCs/>
          <w:color w:val="000000"/>
        </w:rPr>
        <w:t>low_flap_threshold</w:t>
      </w:r>
      <w:proofErr w:type="spellEnd"/>
      <w:r w:rsidRPr="00B959E1">
        <w:rPr>
          <w:rFonts w:cstheme="minorHAnsi"/>
          <w:bCs/>
          <w:color w:val="000000"/>
        </w:rPr>
        <w:t xml:space="preserve"> 20.0</w:t>
      </w:r>
    </w:p>
    <w:p w:rsidR="00B959E1" w:rsidRDefault="00B959E1" w:rsidP="008E24A7">
      <w:r>
        <w:rPr>
          <w:noProof/>
        </w:rPr>
        <w:drawing>
          <wp:inline distT="0" distB="0" distL="0" distR="0" wp14:anchorId="27F78CEE" wp14:editId="19E1F229">
            <wp:extent cx="59436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E1" w:rsidRDefault="00B959E1" w:rsidP="008E24A7"/>
    <w:p w:rsidR="0024713F" w:rsidRPr="00973AF3" w:rsidRDefault="00973AF3" w:rsidP="008E24A7">
      <w:pPr>
        <w:rPr>
          <w:b/>
          <w:sz w:val="28"/>
          <w:szCs w:val="28"/>
        </w:rPr>
      </w:pPr>
      <w:r w:rsidRPr="00973AF3">
        <w:rPr>
          <w:b/>
          <w:sz w:val="28"/>
          <w:szCs w:val="28"/>
        </w:rPr>
        <w:t>NRPE DAEMON</w:t>
      </w:r>
    </w:p>
    <w:p w:rsidR="00973AF3" w:rsidRDefault="00973AF3" w:rsidP="008E24A7"/>
    <w:p w:rsidR="00973AF3" w:rsidRPr="00124D6D" w:rsidRDefault="00973AF3" w:rsidP="00973AF3">
      <w:pPr>
        <w:rPr>
          <w:rFonts w:cstheme="minorHAnsi"/>
        </w:rPr>
      </w:pPr>
      <w:r w:rsidRPr="006B5D99">
        <w:rPr>
          <w:rFonts w:cstheme="minorHAnsi"/>
          <w:highlight w:val="red"/>
        </w:rPr>
        <w:t>(remote host)</w:t>
      </w:r>
      <w:r>
        <w:rPr>
          <w:rFonts w:cstheme="minorHAnsi"/>
        </w:rPr>
        <w:t xml:space="preserve"> (NRPE 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izlenecek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ise</w:t>
      </w:r>
      <w:proofErr w:type="spellEnd"/>
      <w:r>
        <w:rPr>
          <w:rFonts w:cstheme="minorHAnsi"/>
        </w:rPr>
        <w:t>)</w:t>
      </w:r>
    </w:p>
    <w:p w:rsidR="00973AF3" w:rsidRPr="00124D6D" w:rsidRDefault="00973AF3" w:rsidP="00973AF3">
      <w:pPr>
        <w:rPr>
          <w:rFonts w:cstheme="minorHAnsi"/>
        </w:rPr>
      </w:pPr>
      <w:r w:rsidRPr="00124D6D">
        <w:rPr>
          <w:rFonts w:cstheme="minorHAnsi"/>
        </w:rPr>
        <w:t xml:space="preserve">yum install </w:t>
      </w:r>
      <w:proofErr w:type="spellStart"/>
      <w:r w:rsidRPr="00124D6D">
        <w:rPr>
          <w:rFonts w:cstheme="minorHAnsi"/>
        </w:rPr>
        <w:t>epel</w:t>
      </w:r>
      <w:proofErr w:type="spellEnd"/>
      <w:r w:rsidRPr="00124D6D">
        <w:rPr>
          <w:rFonts w:cstheme="minorHAnsi"/>
        </w:rPr>
        <w:t>-release</w:t>
      </w:r>
    </w:p>
    <w:p w:rsidR="00973AF3" w:rsidRPr="00124D6D" w:rsidRDefault="00973AF3" w:rsidP="0097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124D6D">
        <w:rPr>
          <w:rFonts w:eastAsia="Times New Roman" w:cstheme="minorHAnsi"/>
        </w:rPr>
        <w:t xml:space="preserve">yum install -y </w:t>
      </w:r>
      <w:proofErr w:type="spellStart"/>
      <w:r w:rsidRPr="00124D6D">
        <w:rPr>
          <w:rFonts w:eastAsia="Times New Roman" w:cstheme="minorHAnsi"/>
        </w:rPr>
        <w:t>nrpe</w:t>
      </w:r>
      <w:proofErr w:type="spellEnd"/>
      <w:r w:rsidRPr="00124D6D">
        <w:rPr>
          <w:rFonts w:eastAsia="Times New Roman" w:cstheme="minorHAnsi"/>
        </w:rPr>
        <w:t xml:space="preserve"> </w:t>
      </w:r>
      <w:proofErr w:type="spellStart"/>
      <w:r w:rsidRPr="00124D6D">
        <w:rPr>
          <w:rFonts w:eastAsia="Times New Roman" w:cstheme="minorHAnsi"/>
        </w:rPr>
        <w:t>nagios</w:t>
      </w:r>
      <w:proofErr w:type="spellEnd"/>
      <w:r w:rsidRPr="00124D6D">
        <w:rPr>
          <w:rFonts w:eastAsia="Times New Roman" w:cstheme="minorHAnsi"/>
        </w:rPr>
        <w:t>-plugins-all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openssl</w:t>
      </w:r>
      <w:proofErr w:type="spellEnd"/>
    </w:p>
    <w:p w:rsidR="00973AF3" w:rsidRDefault="00973AF3" w:rsidP="00973AF3"/>
    <w:p w:rsidR="00973AF3" w:rsidRPr="00513530" w:rsidRDefault="00973AF3" w:rsidP="00973AF3">
      <w:pPr>
        <w:pStyle w:val="HTMLPreformatted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B5D99">
        <w:rPr>
          <w:rFonts w:asciiTheme="minorHAnsi" w:hAnsiTheme="minorHAnsi" w:cstheme="minorHAnsi"/>
          <w:sz w:val="22"/>
          <w:szCs w:val="22"/>
          <w:highlight w:val="yellow"/>
        </w:rPr>
        <w:t>vi /</w:t>
      </w:r>
      <w:proofErr w:type="spell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etc</w:t>
      </w:r>
      <w:proofErr w:type="spellEnd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/</w:t>
      </w:r>
      <w:proofErr w:type="spell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nagios</w:t>
      </w:r>
      <w:proofErr w:type="spellEnd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/</w:t>
      </w:r>
      <w:proofErr w:type="spellStart"/>
      <w:r w:rsidRPr="006B5D99">
        <w:rPr>
          <w:rFonts w:asciiTheme="minorHAnsi" w:hAnsiTheme="minorHAnsi" w:cstheme="minorHAnsi"/>
          <w:sz w:val="22"/>
          <w:szCs w:val="22"/>
          <w:highlight w:val="yellow"/>
        </w:rPr>
        <w:t>nrpe.cfg</w:t>
      </w:r>
      <w:proofErr w:type="spellEnd"/>
      <w:proofErr w:type="gramStart"/>
      <w:r w:rsidR="008E51B7">
        <w:rPr>
          <w:rFonts w:asciiTheme="minorHAnsi" w:hAnsiTheme="minorHAnsi" w:cstheme="minorHAnsi"/>
          <w:sz w:val="22"/>
          <w:szCs w:val="22"/>
        </w:rPr>
        <w:t xml:space="preserve">   (</w:t>
      </w:r>
      <w:proofErr w:type="spellStart"/>
      <w:proofErr w:type="gramEnd"/>
      <w:r w:rsidR="008E51B7">
        <w:rPr>
          <w:rFonts w:asciiTheme="minorHAnsi" w:hAnsiTheme="minorHAnsi" w:cstheme="minorHAnsi"/>
          <w:sz w:val="22"/>
          <w:szCs w:val="22"/>
        </w:rPr>
        <w:t>izlenilecek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1B7">
        <w:rPr>
          <w:rFonts w:asciiTheme="minorHAnsi" w:hAnsiTheme="minorHAnsi" w:cstheme="minorHAnsi"/>
          <w:sz w:val="22"/>
          <w:szCs w:val="22"/>
        </w:rPr>
        <w:t>sunucu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1B7">
        <w:rPr>
          <w:rFonts w:asciiTheme="minorHAnsi" w:hAnsiTheme="minorHAnsi" w:cstheme="minorHAnsi"/>
          <w:sz w:val="22"/>
          <w:szCs w:val="22"/>
        </w:rPr>
        <w:t>üzerinde</w:t>
      </w:r>
      <w:proofErr w:type="spellEnd"/>
      <w:r w:rsidR="008E51B7">
        <w:rPr>
          <w:rFonts w:asciiTheme="minorHAnsi" w:hAnsiTheme="minorHAnsi" w:cstheme="minorHAnsi"/>
          <w:sz w:val="22"/>
          <w:szCs w:val="22"/>
        </w:rPr>
        <w:t>)</w:t>
      </w:r>
    </w:p>
    <w:p w:rsidR="00973AF3" w:rsidRPr="00513530" w:rsidRDefault="00973AF3" w:rsidP="00973AF3">
      <w:pPr>
        <w:pStyle w:val="HTMLPreformatted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513530">
        <w:rPr>
          <w:rFonts w:asciiTheme="minorHAnsi" w:hAnsiTheme="minorHAnsi" w:cstheme="minorHAnsi"/>
          <w:sz w:val="22"/>
          <w:szCs w:val="22"/>
        </w:rPr>
        <w:t>allowed_hosts</w:t>
      </w:r>
      <w:proofErr w:type="spellEnd"/>
      <w:r w:rsidRPr="00513530">
        <w:rPr>
          <w:rFonts w:asciiTheme="minorHAnsi" w:hAnsiTheme="minorHAnsi" w:cstheme="minorHAnsi"/>
          <w:sz w:val="22"/>
          <w:szCs w:val="22"/>
        </w:rPr>
        <w:t>=127.0.0.1,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3530">
        <w:rPr>
          <w:rStyle w:val="Strong"/>
          <w:rFonts w:asciiTheme="minorHAnsi" w:hAnsiTheme="minorHAnsi" w:cstheme="minorHAnsi"/>
          <w:b w:val="0"/>
          <w:sz w:val="22"/>
          <w:szCs w:val="22"/>
        </w:rPr>
        <w:t>192.168.1.170</w:t>
      </w:r>
    </w:p>
    <w:p w:rsidR="00973AF3" w:rsidRDefault="00973AF3" w:rsidP="00973AF3"/>
    <w:p w:rsidR="00973AF3" w:rsidRPr="006E4AFF" w:rsidRDefault="00973AF3" w:rsidP="0097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proofErr w:type="spellStart"/>
      <w:r w:rsidRPr="006E4AFF">
        <w:rPr>
          <w:rFonts w:eastAsia="Times New Roman" w:cstheme="minorHAnsi"/>
        </w:rPr>
        <w:t>systemctl</w:t>
      </w:r>
      <w:proofErr w:type="spellEnd"/>
      <w:r w:rsidRPr="006E4AFF">
        <w:rPr>
          <w:rFonts w:eastAsia="Times New Roman" w:cstheme="minorHAnsi"/>
        </w:rPr>
        <w:t xml:space="preserve"> start </w:t>
      </w:r>
      <w:proofErr w:type="spellStart"/>
      <w:r w:rsidRPr="006E4AFF">
        <w:rPr>
          <w:rFonts w:eastAsia="Times New Roman" w:cstheme="minorHAnsi"/>
        </w:rPr>
        <w:t>nrpe</w:t>
      </w:r>
      <w:proofErr w:type="spellEnd"/>
    </w:p>
    <w:p w:rsidR="00973AF3" w:rsidRPr="006E4AFF" w:rsidRDefault="00973AF3" w:rsidP="0097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proofErr w:type="spellStart"/>
      <w:r w:rsidRPr="006E4AFF">
        <w:rPr>
          <w:rFonts w:eastAsia="Times New Roman" w:cstheme="minorHAnsi"/>
        </w:rPr>
        <w:t>chkconfig</w:t>
      </w:r>
      <w:proofErr w:type="spellEnd"/>
      <w:r w:rsidRPr="006E4AFF">
        <w:rPr>
          <w:rFonts w:eastAsia="Times New Roman" w:cstheme="minorHAnsi"/>
        </w:rPr>
        <w:t xml:space="preserve"> </w:t>
      </w:r>
      <w:proofErr w:type="spellStart"/>
      <w:r w:rsidRPr="006E4AFF">
        <w:rPr>
          <w:rFonts w:eastAsia="Times New Roman" w:cstheme="minorHAnsi"/>
        </w:rPr>
        <w:t>nrpe</w:t>
      </w:r>
      <w:proofErr w:type="spellEnd"/>
      <w:r w:rsidRPr="006E4AFF">
        <w:rPr>
          <w:rFonts w:eastAsia="Times New Roman" w:cstheme="minorHAnsi"/>
        </w:rPr>
        <w:t xml:space="preserve"> on</w:t>
      </w:r>
    </w:p>
    <w:p w:rsidR="0024713F" w:rsidRDefault="0024713F" w:rsidP="00973AF3"/>
    <w:p w:rsidR="008E51B7" w:rsidRDefault="008E51B7" w:rsidP="00973AF3">
      <w:r>
        <w:t xml:space="preserve">(Nagios server </w:t>
      </w:r>
      <w:proofErr w:type="spellStart"/>
      <w:r>
        <w:t>üzerinde</w:t>
      </w:r>
      <w:proofErr w:type="spellEnd"/>
      <w:r>
        <w:t>)</w:t>
      </w:r>
    </w:p>
    <w:p w:rsidR="0024713F" w:rsidRDefault="008E51B7" w:rsidP="008E24A7">
      <w:r w:rsidRPr="008E51B7">
        <w:t>/</w:t>
      </w:r>
      <w:proofErr w:type="spellStart"/>
      <w:r w:rsidRPr="008E51B7">
        <w:t>usr</w:t>
      </w:r>
      <w:proofErr w:type="spellEnd"/>
      <w:r w:rsidRPr="008E51B7">
        <w:t>/lib64/</w:t>
      </w:r>
      <w:proofErr w:type="spellStart"/>
      <w:r w:rsidRPr="008E51B7">
        <w:t>nagios</w:t>
      </w:r>
      <w:proofErr w:type="spellEnd"/>
      <w:r w:rsidRPr="008E51B7">
        <w:t>/plugins</w:t>
      </w:r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check_nrp</w:t>
      </w:r>
      <w:proofErr w:type="spellEnd"/>
      <w:r>
        <w:t xml:space="preserve"> </w:t>
      </w:r>
      <w:proofErr w:type="spellStart"/>
      <w:r>
        <w:t>plugin’i</w:t>
      </w:r>
      <w:proofErr w:type="spellEnd"/>
      <w:r>
        <w:t xml:space="preserve"> </w:t>
      </w:r>
      <w:proofErr w:type="spellStart"/>
      <w:r>
        <w:t>oluşur</w:t>
      </w:r>
      <w:proofErr w:type="spellEnd"/>
    </w:p>
    <w:p w:rsidR="008E51B7" w:rsidRDefault="008E51B7" w:rsidP="008E24A7"/>
    <w:p w:rsidR="008E51B7" w:rsidRDefault="008E51B7" w:rsidP="008E24A7">
      <w:r w:rsidRPr="008E51B7">
        <w:t>vi /</w:t>
      </w:r>
      <w:proofErr w:type="spellStart"/>
      <w:r w:rsidRPr="008E51B7">
        <w:t>usr</w:t>
      </w:r>
      <w:proofErr w:type="spellEnd"/>
      <w:r w:rsidRPr="008E51B7">
        <w:t>/local/</w:t>
      </w:r>
      <w:proofErr w:type="spellStart"/>
      <w:r w:rsidRPr="008E51B7">
        <w:t>nagios</w:t>
      </w:r>
      <w:proofErr w:type="spellEnd"/>
      <w:r w:rsidRPr="008E51B7">
        <w:t>/</w:t>
      </w:r>
      <w:proofErr w:type="spellStart"/>
      <w:r w:rsidRPr="008E51B7">
        <w:t>etc</w:t>
      </w:r>
      <w:proofErr w:type="spellEnd"/>
      <w:r w:rsidRPr="008E51B7">
        <w:t>/objects/</w:t>
      </w:r>
      <w:proofErr w:type="spellStart"/>
      <w:r w:rsidRPr="008E51B7">
        <w:t>commands.cfg</w:t>
      </w:r>
      <w:proofErr w:type="spellEnd"/>
    </w:p>
    <w:p w:rsidR="008E51B7" w:rsidRDefault="008E51B7" w:rsidP="008E51B7">
      <w:r>
        <w:t xml:space="preserve">define </w:t>
      </w:r>
      <w:proofErr w:type="gramStart"/>
      <w:r>
        <w:t>command{</w:t>
      </w:r>
      <w:proofErr w:type="gramEnd"/>
    </w:p>
    <w:p w:rsidR="008E51B7" w:rsidRDefault="008E51B7" w:rsidP="008E51B7">
      <w:r>
        <w:t xml:space="preserve">                </w:t>
      </w:r>
      <w:proofErr w:type="spellStart"/>
      <w:r>
        <w:t>command_name</w:t>
      </w:r>
      <w:proofErr w:type="spellEnd"/>
      <w:r>
        <w:t xml:space="preserve">     </w:t>
      </w:r>
      <w:proofErr w:type="spellStart"/>
      <w:r>
        <w:t>check_nrpe</w:t>
      </w:r>
      <w:proofErr w:type="spellEnd"/>
    </w:p>
    <w:p w:rsidR="008E51B7" w:rsidRDefault="008E51B7" w:rsidP="008E51B7">
      <w:r>
        <w:t xml:space="preserve">                </w:t>
      </w:r>
      <w:proofErr w:type="spellStart"/>
      <w:r>
        <w:t>command_line</w:t>
      </w:r>
      <w:proofErr w:type="spellEnd"/>
      <w:r>
        <w:t xml:space="preserve">     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/plugins/</w:t>
      </w:r>
      <w:proofErr w:type="spellStart"/>
      <w:r>
        <w:t>check_nrpe</w:t>
      </w:r>
      <w:proofErr w:type="spellEnd"/>
      <w:r>
        <w:t xml:space="preserve"> -H $HOSTADDRESS$ -t 30 -c $ARG1$</w:t>
      </w:r>
    </w:p>
    <w:p w:rsidR="008E51B7" w:rsidRDefault="008E51B7" w:rsidP="008E51B7">
      <w:r>
        <w:t>}</w:t>
      </w:r>
    </w:p>
    <w:p w:rsidR="008E51B7" w:rsidRDefault="008E51B7" w:rsidP="008E51B7"/>
    <w:p w:rsidR="008E51B7" w:rsidRDefault="008E51B7" w:rsidP="008E51B7"/>
    <w:p w:rsidR="004775E2" w:rsidRDefault="004775E2" w:rsidP="008E51B7"/>
    <w:p w:rsidR="0024713F" w:rsidRDefault="004775E2" w:rsidP="008E24A7">
      <w:r>
        <w:t xml:space="preserve">Nagios server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client’ta</w:t>
      </w:r>
      <w:proofErr w:type="spellEnd"/>
      <w:r>
        <w:t xml:space="preserve"> </w:t>
      </w:r>
      <w:proofErr w:type="spellStart"/>
      <w:r>
        <w:t>nrpe’nin</w:t>
      </w:r>
      <w:proofErr w:type="spellEnd"/>
      <w:r>
        <w:t xml:space="preserve"> </w:t>
      </w:r>
      <w:proofErr w:type="spellStart"/>
      <w:r>
        <w:t>çalışmasının</w:t>
      </w:r>
      <w:proofErr w:type="spellEnd"/>
      <w:r>
        <w:t xml:space="preserve"> </w:t>
      </w:r>
      <w:proofErr w:type="spellStart"/>
      <w:r>
        <w:t>kontrolü</w:t>
      </w:r>
      <w:proofErr w:type="spellEnd"/>
    </w:p>
    <w:p w:rsidR="004775E2" w:rsidRDefault="004775E2" w:rsidP="008E24A7">
      <w:r w:rsidRPr="004775E2">
        <w:t>/</w:t>
      </w:r>
      <w:proofErr w:type="spellStart"/>
      <w:r w:rsidRPr="004775E2">
        <w:t>usr</w:t>
      </w:r>
      <w:proofErr w:type="spellEnd"/>
      <w:r w:rsidRPr="004775E2">
        <w:t>/lib64/</w:t>
      </w:r>
      <w:proofErr w:type="spellStart"/>
      <w:r w:rsidRPr="004775E2">
        <w:t>nagios</w:t>
      </w:r>
      <w:proofErr w:type="spellEnd"/>
      <w:r w:rsidRPr="004775E2">
        <w:t>/plugins/</w:t>
      </w:r>
      <w:proofErr w:type="spellStart"/>
      <w:r w:rsidRPr="004775E2">
        <w:t>check_nrpe</w:t>
      </w:r>
      <w:proofErr w:type="spellEnd"/>
      <w:r w:rsidRPr="004775E2">
        <w:t xml:space="preserve"> -H </w:t>
      </w:r>
      <w:r>
        <w:t>“</w:t>
      </w:r>
      <w:proofErr w:type="spellStart"/>
      <w:r>
        <w:t>clientIP</w:t>
      </w:r>
      <w:proofErr w:type="spellEnd"/>
      <w:r>
        <w:t>”</w:t>
      </w:r>
    </w:p>
    <w:p w:rsidR="0024713F" w:rsidRDefault="0024713F" w:rsidP="008E24A7"/>
    <w:p w:rsidR="009C4809" w:rsidRDefault="009C4809" w:rsidP="008E24A7">
      <w:r>
        <w:t xml:space="preserve">Nagios server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nrpe</w:t>
      </w:r>
      <w:proofErr w:type="spellEnd"/>
      <w:r>
        <w:t xml:space="preserve"> </w:t>
      </w:r>
      <w:proofErr w:type="spellStart"/>
      <w:r>
        <w:t>komutlarının</w:t>
      </w:r>
      <w:proofErr w:type="spellEnd"/>
      <w:r>
        <w:t xml:space="preserve"> </w:t>
      </w:r>
      <w:proofErr w:type="spellStart"/>
      <w:r>
        <w:t>çalıştırılması</w:t>
      </w:r>
      <w:proofErr w:type="spellEnd"/>
      <w:r>
        <w:t xml:space="preserve">: </w:t>
      </w:r>
    </w:p>
    <w:p w:rsidR="007B2C9C" w:rsidRDefault="007B2C9C" w:rsidP="008E24A7">
      <w:r>
        <w:t xml:space="preserve"> </w:t>
      </w:r>
      <w:r w:rsidR="009C4809" w:rsidRPr="009C4809">
        <w:t>/</w:t>
      </w:r>
      <w:proofErr w:type="spellStart"/>
      <w:r w:rsidR="009C4809" w:rsidRPr="009C4809">
        <w:t>usr</w:t>
      </w:r>
      <w:proofErr w:type="spellEnd"/>
      <w:r w:rsidR="009C4809" w:rsidRPr="009C4809">
        <w:t>/lib64/</w:t>
      </w:r>
      <w:proofErr w:type="spellStart"/>
      <w:r w:rsidR="009C4809" w:rsidRPr="009C4809">
        <w:t>na</w:t>
      </w:r>
      <w:r w:rsidR="009C4809">
        <w:t>gios</w:t>
      </w:r>
      <w:proofErr w:type="spellEnd"/>
      <w:r w:rsidR="009C4809">
        <w:t>/plugins/</w:t>
      </w:r>
      <w:proofErr w:type="spellStart"/>
      <w:r w:rsidR="009C4809">
        <w:t>check_nrpe</w:t>
      </w:r>
      <w:proofErr w:type="spellEnd"/>
      <w:r w:rsidR="009C4809">
        <w:t xml:space="preserve"> -H “</w:t>
      </w:r>
      <w:proofErr w:type="spellStart"/>
      <w:r w:rsidR="009C4809">
        <w:t>clientIP</w:t>
      </w:r>
      <w:proofErr w:type="spellEnd"/>
      <w:r w:rsidR="009C4809">
        <w:t>”</w:t>
      </w:r>
      <w:r w:rsidR="009C4809" w:rsidRPr="009C4809">
        <w:t xml:space="preserve"> -c </w:t>
      </w:r>
      <w:r w:rsidR="009C4809">
        <w:t>“</w:t>
      </w:r>
      <w:proofErr w:type="spellStart"/>
      <w:r w:rsidR="009C4809">
        <w:t>komut</w:t>
      </w:r>
      <w:proofErr w:type="spellEnd"/>
      <w:r w:rsidR="009C4809">
        <w:t xml:space="preserve"> </w:t>
      </w:r>
      <w:proofErr w:type="spellStart"/>
      <w:r w:rsidR="009C4809">
        <w:t>ismi</w:t>
      </w:r>
      <w:proofErr w:type="spellEnd"/>
      <w:r w:rsidR="009C4809">
        <w:t>”</w:t>
      </w:r>
    </w:p>
    <w:p w:rsidR="009C4809" w:rsidRDefault="009C4809" w:rsidP="008E24A7"/>
    <w:p w:rsidR="009C4809" w:rsidRDefault="009C4809" w:rsidP="008E24A7"/>
    <w:p w:rsidR="007B2C9C" w:rsidRDefault="007B2C9C" w:rsidP="008E24A7">
      <w:r w:rsidRPr="007B2C9C">
        <w:t xml:space="preserve">vi </w:t>
      </w:r>
      <w:proofErr w:type="gramStart"/>
      <w:r w:rsidRPr="007B2C9C">
        <w:t>/</w:t>
      </w:r>
      <w:proofErr w:type="spellStart"/>
      <w:r w:rsidRPr="007B2C9C">
        <w:t>etc</w:t>
      </w:r>
      <w:proofErr w:type="spellEnd"/>
      <w:r w:rsidRPr="007B2C9C">
        <w:t>/</w:t>
      </w:r>
      <w:proofErr w:type="spellStart"/>
      <w:r w:rsidRPr="007B2C9C">
        <w:t>nagios</w:t>
      </w:r>
      <w:proofErr w:type="spellEnd"/>
      <w:r w:rsidRPr="007B2C9C">
        <w:t>/</w:t>
      </w:r>
      <w:proofErr w:type="spellStart"/>
      <w:r w:rsidRPr="007B2C9C">
        <w:t>nrpe.cfg</w:t>
      </w:r>
      <w:proofErr w:type="spellEnd"/>
      <w:r>
        <w:t xml:space="preserve">  &gt;</w:t>
      </w:r>
      <w:proofErr w:type="gramEnd"/>
      <w:r>
        <w:t xml:space="preserve">alert </w:t>
      </w:r>
      <w:proofErr w:type="spellStart"/>
      <w:r>
        <w:t>limitleri</w:t>
      </w:r>
      <w:proofErr w:type="spellEnd"/>
      <w:r w:rsidR="009C4809">
        <w:t xml:space="preserve"> </w:t>
      </w:r>
    </w:p>
    <w:p w:rsidR="007B2C9C" w:rsidRDefault="00E16C55" w:rsidP="008E24A7">
      <w:r>
        <w:t xml:space="preserve">vi </w:t>
      </w:r>
      <w:r w:rsidRPr="00E16C55">
        <w:t>/</w:t>
      </w:r>
      <w:proofErr w:type="spellStart"/>
      <w:r w:rsidRPr="00E16C55">
        <w:t>usr</w:t>
      </w:r>
      <w:proofErr w:type="spellEnd"/>
      <w:r w:rsidRPr="00E16C55">
        <w:t>/lib64/</w:t>
      </w:r>
      <w:proofErr w:type="spellStart"/>
      <w:r w:rsidRPr="00E16C55">
        <w:t>nagios</w:t>
      </w:r>
      <w:proofErr w:type="spellEnd"/>
      <w:r w:rsidRPr="00E16C55">
        <w:t>/plugins</w:t>
      </w:r>
      <w:r>
        <w:t xml:space="preserve"> &gt;&gt; </w:t>
      </w:r>
      <w:proofErr w:type="spellStart"/>
      <w:r>
        <w:t>ve</w:t>
      </w:r>
      <w:proofErr w:type="spellEnd"/>
      <w:r>
        <w:t xml:space="preserve"> </w:t>
      </w:r>
      <w:proofErr w:type="spellStart"/>
      <w:r>
        <w:t>nrpe</w:t>
      </w:r>
      <w:proofErr w:type="spellEnd"/>
      <w:r>
        <w:t xml:space="preserve"> </w:t>
      </w:r>
      <w:proofErr w:type="spellStart"/>
      <w:r w:rsidR="00B37FA5">
        <w:t>pluginleri</w:t>
      </w:r>
      <w:proofErr w:type="spellEnd"/>
      <w:r w:rsidR="00B37FA5">
        <w:t xml:space="preserve"> </w:t>
      </w:r>
      <w:proofErr w:type="spellStart"/>
      <w:r>
        <w:t>buradadır</w:t>
      </w:r>
      <w:proofErr w:type="spellEnd"/>
      <w:r w:rsidR="00B37FA5">
        <w:t xml:space="preserve"> (</w:t>
      </w:r>
      <w:proofErr w:type="spellStart"/>
      <w:r w:rsidR="00B37FA5">
        <w:t>örnek</w:t>
      </w:r>
      <w:proofErr w:type="spellEnd"/>
      <w:r w:rsidR="00B37FA5">
        <w:t xml:space="preserve"> plugin: </w:t>
      </w:r>
      <w:proofErr w:type="spellStart"/>
      <w:r w:rsidR="00B37FA5">
        <w:t>check_swap</w:t>
      </w:r>
      <w:proofErr w:type="spellEnd"/>
      <w:r w:rsidR="00B37FA5">
        <w:t>)</w:t>
      </w:r>
    </w:p>
    <w:p w:rsidR="00E16C55" w:rsidRDefault="00E16C55" w:rsidP="008E24A7"/>
    <w:p w:rsidR="00B37FA5" w:rsidRDefault="00B37FA5" w:rsidP="00B37FA5">
      <w:proofErr w:type="spellStart"/>
      <w:r>
        <w:t>örnek</w:t>
      </w:r>
      <w:proofErr w:type="spellEnd"/>
      <w:r>
        <w:t xml:space="preserve">: </w:t>
      </w:r>
      <w:r>
        <w:rPr>
          <w:rFonts w:cs="Courier Std"/>
          <w:b/>
          <w:bCs/>
          <w:color w:val="000000"/>
          <w:sz w:val="18"/>
          <w:szCs w:val="18"/>
        </w:rPr>
        <w:t>command[</w:t>
      </w:r>
      <w:proofErr w:type="spellStart"/>
      <w:r>
        <w:rPr>
          <w:rFonts w:cs="Courier Std"/>
          <w:b/>
          <w:bCs/>
          <w:color w:val="000000"/>
          <w:sz w:val="18"/>
          <w:szCs w:val="18"/>
        </w:rPr>
        <w:t>check_</w:t>
      </w:r>
      <w:proofErr w:type="gramStart"/>
      <w:r>
        <w:rPr>
          <w:rFonts w:cs="Courier Std"/>
          <w:b/>
          <w:bCs/>
          <w:color w:val="000000"/>
          <w:sz w:val="18"/>
          <w:szCs w:val="18"/>
        </w:rPr>
        <w:t>swap</w:t>
      </w:r>
      <w:proofErr w:type="spellEnd"/>
      <w:r>
        <w:rPr>
          <w:rFonts w:cs="Courier Std"/>
          <w:b/>
          <w:bCs/>
          <w:color w:val="000000"/>
          <w:sz w:val="18"/>
          <w:szCs w:val="18"/>
        </w:rPr>
        <w:t>]=</w:t>
      </w:r>
      <w:proofErr w:type="gramEnd"/>
      <w:r>
        <w:rPr>
          <w:rFonts w:cs="Courier Std"/>
          <w:b/>
          <w:bCs/>
          <w:color w:val="000000"/>
          <w:sz w:val="18"/>
          <w:szCs w:val="18"/>
        </w:rPr>
        <w:t>/</w:t>
      </w:r>
      <w:proofErr w:type="spellStart"/>
      <w:r>
        <w:rPr>
          <w:rFonts w:cs="Courier Std"/>
          <w:b/>
          <w:bCs/>
          <w:color w:val="000000"/>
          <w:sz w:val="18"/>
          <w:szCs w:val="18"/>
        </w:rPr>
        <w:t>usr</w:t>
      </w:r>
      <w:proofErr w:type="spellEnd"/>
      <w:r>
        <w:rPr>
          <w:rFonts w:cs="Courier Std"/>
          <w:b/>
          <w:bCs/>
          <w:color w:val="000000"/>
          <w:sz w:val="18"/>
          <w:szCs w:val="18"/>
        </w:rPr>
        <w:t>/local/</w:t>
      </w:r>
      <w:proofErr w:type="spellStart"/>
      <w:r>
        <w:rPr>
          <w:rFonts w:cs="Courier Std"/>
          <w:b/>
          <w:bCs/>
          <w:color w:val="000000"/>
          <w:sz w:val="18"/>
          <w:szCs w:val="18"/>
        </w:rPr>
        <w:t>nagios</w:t>
      </w:r>
      <w:proofErr w:type="spellEnd"/>
      <w:r>
        <w:rPr>
          <w:rFonts w:cs="Courier Std"/>
          <w:b/>
          <w:bCs/>
          <w:color w:val="000000"/>
          <w:sz w:val="18"/>
          <w:szCs w:val="18"/>
        </w:rPr>
        <w:t>/</w:t>
      </w:r>
      <w:proofErr w:type="spellStart"/>
      <w:r>
        <w:rPr>
          <w:rFonts w:cs="Courier Std"/>
          <w:b/>
          <w:bCs/>
          <w:color w:val="000000"/>
          <w:sz w:val="18"/>
          <w:szCs w:val="18"/>
        </w:rPr>
        <w:t>libexec</w:t>
      </w:r>
      <w:proofErr w:type="spellEnd"/>
      <w:r>
        <w:rPr>
          <w:rFonts w:cs="Courier Std"/>
          <w:b/>
          <w:bCs/>
          <w:color w:val="000000"/>
          <w:sz w:val="18"/>
          <w:szCs w:val="18"/>
        </w:rPr>
        <w:t>/</w:t>
      </w:r>
      <w:proofErr w:type="spellStart"/>
      <w:r>
        <w:rPr>
          <w:rFonts w:cs="Courier Std"/>
          <w:b/>
          <w:bCs/>
          <w:color w:val="000000"/>
          <w:sz w:val="18"/>
          <w:szCs w:val="18"/>
        </w:rPr>
        <w:t>check_swap</w:t>
      </w:r>
      <w:proofErr w:type="spellEnd"/>
      <w:r>
        <w:rPr>
          <w:rFonts w:cs="Courier Std"/>
          <w:b/>
          <w:bCs/>
          <w:color w:val="000000"/>
          <w:sz w:val="18"/>
          <w:szCs w:val="18"/>
        </w:rPr>
        <w:t xml:space="preserve"> -w 10% -c 5%</w:t>
      </w:r>
    </w:p>
    <w:p w:rsidR="00E16C55" w:rsidRDefault="00E16C55" w:rsidP="008E24A7"/>
    <w:p w:rsidR="00E16C55" w:rsidRDefault="00E16C55" w:rsidP="008E24A7"/>
    <w:p w:rsidR="00E16C55" w:rsidRDefault="00E16C55" w:rsidP="008E24A7"/>
    <w:p w:rsidR="007B2C9C" w:rsidRPr="00322410" w:rsidRDefault="00322410" w:rsidP="008E24A7">
      <w:pPr>
        <w:rPr>
          <w:u w:val="single"/>
        </w:rPr>
      </w:pPr>
      <w:r w:rsidRPr="00322410">
        <w:rPr>
          <w:u w:val="single"/>
        </w:rPr>
        <w:t xml:space="preserve">Nagios server </w:t>
      </w:r>
      <w:proofErr w:type="spellStart"/>
      <w:r w:rsidRPr="00322410">
        <w:rPr>
          <w:u w:val="single"/>
        </w:rPr>
        <w:t>üzerinde</w:t>
      </w:r>
      <w:proofErr w:type="spellEnd"/>
      <w:r w:rsidRPr="00322410">
        <w:rPr>
          <w:u w:val="single"/>
        </w:rPr>
        <w:t xml:space="preserve"> </w:t>
      </w:r>
      <w:proofErr w:type="spellStart"/>
      <w:r w:rsidRPr="00322410">
        <w:rPr>
          <w:u w:val="single"/>
        </w:rPr>
        <w:t>Servis</w:t>
      </w:r>
      <w:proofErr w:type="spellEnd"/>
      <w:r w:rsidRPr="00322410">
        <w:rPr>
          <w:u w:val="single"/>
        </w:rPr>
        <w:t xml:space="preserve"> </w:t>
      </w:r>
      <w:proofErr w:type="spellStart"/>
      <w:r w:rsidRPr="00322410">
        <w:rPr>
          <w:u w:val="single"/>
        </w:rPr>
        <w:t>tanımına</w:t>
      </w:r>
      <w:proofErr w:type="spellEnd"/>
      <w:r w:rsidRPr="00322410">
        <w:rPr>
          <w:u w:val="single"/>
        </w:rPr>
        <w:t xml:space="preserve"> </w:t>
      </w:r>
      <w:proofErr w:type="spellStart"/>
      <w:r w:rsidRPr="00322410">
        <w:rPr>
          <w:u w:val="single"/>
        </w:rPr>
        <w:t>yazılması</w:t>
      </w:r>
      <w:proofErr w:type="spellEnd"/>
    </w:p>
    <w:p w:rsidR="00322410" w:rsidRDefault="00322410" w:rsidP="00322410">
      <w:r>
        <w:t xml:space="preserve">define </w:t>
      </w:r>
      <w:proofErr w:type="gramStart"/>
      <w:r>
        <w:t>service{</w:t>
      </w:r>
      <w:proofErr w:type="gramEnd"/>
    </w:p>
    <w:p w:rsidR="00322410" w:rsidRDefault="00322410" w:rsidP="00322410"/>
    <w:p w:rsidR="00322410" w:rsidRDefault="00322410" w:rsidP="00322410">
      <w:r>
        <w:t xml:space="preserve">            use                             local-service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 test3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 Current Users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</w:t>
      </w:r>
      <w:proofErr w:type="gramStart"/>
      <w:r>
        <w:t>nrpe!check</w:t>
      </w:r>
      <w:proofErr w:type="gramEnd"/>
      <w:r>
        <w:t>_users</w:t>
      </w:r>
      <w:proofErr w:type="spellEnd"/>
    </w:p>
    <w:p w:rsidR="00322410" w:rsidRDefault="00322410" w:rsidP="00322410"/>
    <w:p w:rsidR="00322410" w:rsidRDefault="00322410" w:rsidP="00322410">
      <w:r>
        <w:t>}</w:t>
      </w:r>
    </w:p>
    <w:p w:rsidR="00322410" w:rsidRDefault="00322410" w:rsidP="00322410"/>
    <w:p w:rsidR="00322410" w:rsidRDefault="00322410" w:rsidP="00322410"/>
    <w:p w:rsidR="00322410" w:rsidRDefault="00322410" w:rsidP="00322410">
      <w:r>
        <w:t xml:space="preserve">define </w:t>
      </w:r>
      <w:proofErr w:type="gramStart"/>
      <w:r>
        <w:t>service{</w:t>
      </w:r>
      <w:proofErr w:type="gramEnd"/>
    </w:p>
    <w:p w:rsidR="00322410" w:rsidRDefault="00322410" w:rsidP="00322410"/>
    <w:p w:rsidR="00322410" w:rsidRDefault="00322410" w:rsidP="00322410">
      <w:r>
        <w:t xml:space="preserve">            use                             local-service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 test3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lastRenderedPageBreak/>
        <w:t xml:space="preserve">            </w:t>
      </w:r>
      <w:proofErr w:type="spellStart"/>
      <w:r>
        <w:t>service_description</w:t>
      </w:r>
      <w:proofErr w:type="spellEnd"/>
      <w:r>
        <w:t xml:space="preserve">             Total Processes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</w:t>
      </w:r>
      <w:proofErr w:type="gramStart"/>
      <w:r>
        <w:t>nrpe!check</w:t>
      </w:r>
      <w:proofErr w:type="gramEnd"/>
      <w:r>
        <w:t>_total_procs</w:t>
      </w:r>
      <w:proofErr w:type="spellEnd"/>
    </w:p>
    <w:p w:rsidR="00322410" w:rsidRDefault="00322410" w:rsidP="00322410"/>
    <w:p w:rsidR="00322410" w:rsidRDefault="00322410" w:rsidP="00322410">
      <w:r>
        <w:t>}</w:t>
      </w:r>
    </w:p>
    <w:p w:rsidR="00322410" w:rsidRDefault="00322410" w:rsidP="00322410"/>
    <w:p w:rsidR="00322410" w:rsidRDefault="00322410" w:rsidP="00322410"/>
    <w:p w:rsidR="00322410" w:rsidRDefault="00322410" w:rsidP="00322410">
      <w:r>
        <w:t xml:space="preserve">define </w:t>
      </w:r>
      <w:proofErr w:type="gramStart"/>
      <w:r>
        <w:t>service{</w:t>
      </w:r>
      <w:proofErr w:type="gramEnd"/>
    </w:p>
    <w:p w:rsidR="00322410" w:rsidRDefault="00322410" w:rsidP="00322410"/>
    <w:p w:rsidR="00322410" w:rsidRDefault="00322410" w:rsidP="00322410">
      <w:r>
        <w:t xml:space="preserve">            use                            </w:t>
      </w:r>
      <w:r>
        <w:tab/>
        <w:t xml:space="preserve"> local-service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host_name</w:t>
      </w:r>
      <w:proofErr w:type="spellEnd"/>
      <w:r>
        <w:t xml:space="preserve">                      </w:t>
      </w:r>
      <w:r>
        <w:tab/>
        <w:t xml:space="preserve"> test3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service_description</w:t>
      </w:r>
      <w:proofErr w:type="spellEnd"/>
      <w:r>
        <w:t xml:space="preserve">             Current Load</w:t>
      </w:r>
    </w:p>
    <w:p w:rsidR="00322410" w:rsidRDefault="00322410" w:rsidP="00322410">
      <w:r>
        <w:t xml:space="preserve">            </w:t>
      </w:r>
    </w:p>
    <w:p w:rsidR="00322410" w:rsidRDefault="00322410" w:rsidP="00322410">
      <w:r>
        <w:t xml:space="preserve">            </w:t>
      </w:r>
      <w:proofErr w:type="spellStart"/>
      <w:r>
        <w:t>check_command</w:t>
      </w:r>
      <w:proofErr w:type="spellEnd"/>
      <w:r>
        <w:t xml:space="preserve">                   </w:t>
      </w:r>
      <w:proofErr w:type="spellStart"/>
      <w:r>
        <w:t>check_</w:t>
      </w:r>
      <w:proofErr w:type="gramStart"/>
      <w:r>
        <w:t>nrpe!check</w:t>
      </w:r>
      <w:proofErr w:type="gramEnd"/>
      <w:r>
        <w:t>_load</w:t>
      </w:r>
      <w:proofErr w:type="spellEnd"/>
    </w:p>
    <w:p w:rsidR="00322410" w:rsidRDefault="00322410" w:rsidP="00322410"/>
    <w:p w:rsidR="00322410" w:rsidRDefault="00322410" w:rsidP="00322410">
      <w:r>
        <w:t>}</w:t>
      </w:r>
    </w:p>
    <w:p w:rsidR="00322410" w:rsidRDefault="00322410" w:rsidP="008E24A7"/>
    <w:p w:rsidR="007B2C9C" w:rsidRDefault="007B2C9C" w:rsidP="008E24A7"/>
    <w:p w:rsidR="007B2C9C" w:rsidRDefault="007B2C9C" w:rsidP="008E24A7"/>
    <w:p w:rsidR="007B2C9C" w:rsidRDefault="007B2C9C" w:rsidP="008E24A7"/>
    <w:p w:rsidR="0024713F" w:rsidRDefault="0024713F" w:rsidP="008E24A7"/>
    <w:p w:rsidR="00322410" w:rsidRDefault="00322410" w:rsidP="008E24A7"/>
    <w:p w:rsidR="00322410" w:rsidRDefault="00322410" w:rsidP="008E24A7"/>
    <w:p w:rsidR="00322410" w:rsidRDefault="00322410" w:rsidP="008E24A7"/>
    <w:p w:rsidR="00322410" w:rsidRDefault="00322410" w:rsidP="008E24A7"/>
    <w:p w:rsidR="00322410" w:rsidRDefault="00322410" w:rsidP="008E24A7"/>
    <w:p w:rsidR="00322410" w:rsidRDefault="00322410" w:rsidP="008E24A7"/>
    <w:p w:rsidR="00322410" w:rsidRDefault="00322410" w:rsidP="008E24A7"/>
    <w:p w:rsidR="0024713F" w:rsidRDefault="00322410" w:rsidP="0024713F">
      <w:pPr>
        <w:rPr>
          <w:u w:val="single"/>
        </w:rPr>
      </w:pPr>
      <w:r>
        <w:rPr>
          <w:u w:val="single"/>
        </w:rPr>
        <w:t xml:space="preserve">All </w:t>
      </w:r>
      <w:r w:rsidR="0024713F" w:rsidRPr="00C97D37">
        <w:rPr>
          <w:u w:val="single"/>
        </w:rPr>
        <w:t>Configuration Files</w:t>
      </w:r>
    </w:p>
    <w:p w:rsidR="0024713F" w:rsidRDefault="0024713F" w:rsidP="0024713F">
      <w:proofErr w:type="gramStart"/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usr</w:t>
      </w:r>
      <w:proofErr w:type="spellEnd"/>
      <w:r w:rsidRPr="002869C4">
        <w:rPr>
          <w:highlight w:val="yellow"/>
        </w:rPr>
        <w:t>/local/</w:t>
      </w:r>
      <w:proofErr w:type="spellStart"/>
      <w:r w:rsidRPr="002869C4">
        <w:rPr>
          <w:highlight w:val="yellow"/>
        </w:rPr>
        <w:t>nagios</w:t>
      </w:r>
      <w:proofErr w:type="spellEnd"/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etc</w:t>
      </w:r>
      <w:proofErr w:type="spellEnd"/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nagios.cfg</w:t>
      </w:r>
      <w:proofErr w:type="spellEnd"/>
      <w:r>
        <w:t xml:space="preserve">  (</w:t>
      </w:r>
      <w:proofErr w:type="gramEnd"/>
      <w:r>
        <w:t>main Nagios config file)</w:t>
      </w:r>
    </w:p>
    <w:p w:rsidR="0024713F" w:rsidRDefault="0024713F" w:rsidP="0024713F">
      <w:r>
        <w:t xml:space="preserve">Explanation:  </w:t>
      </w:r>
      <w:hyperlink r:id="rId13" w:history="1">
        <w:r w:rsidRPr="003C3EBF">
          <w:rPr>
            <w:rStyle w:val="Hyperlink"/>
          </w:rPr>
          <w:t>https://assets.nagios.com/downloads/nagioscore/docs/nagioscore/3/en/configmain.html</w:t>
        </w:r>
      </w:hyperlink>
    </w:p>
    <w:p w:rsidR="0024713F" w:rsidRDefault="0024713F" w:rsidP="0024713F"/>
    <w:p w:rsidR="0024713F" w:rsidRPr="0030123B" w:rsidRDefault="0024713F" w:rsidP="0024713F"/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usr</w:t>
      </w:r>
      <w:proofErr w:type="spellEnd"/>
      <w:r w:rsidRPr="000368FA">
        <w:rPr>
          <w:rFonts w:eastAsia="Times New Roman" w:cstheme="minorHAnsi"/>
          <w:highlight w:val="yellow"/>
        </w:rPr>
        <w:t>/local/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etc</w:t>
      </w:r>
      <w:proofErr w:type="spellEnd"/>
      <w:r w:rsidRPr="000368FA">
        <w:rPr>
          <w:rFonts w:eastAsia="Times New Roman" w:cstheme="minorHAnsi"/>
          <w:highlight w:val="yellow"/>
        </w:rPr>
        <w:t>/objects/</w:t>
      </w:r>
      <w:proofErr w:type="spellStart"/>
      <w:r w:rsidRPr="000368FA">
        <w:rPr>
          <w:rFonts w:eastAsia="Times New Roman" w:cstheme="minorHAnsi"/>
          <w:highlight w:val="yellow"/>
        </w:rPr>
        <w:t>contacts.cfg</w:t>
      </w:r>
      <w:proofErr w:type="spellEnd"/>
      <w:r>
        <w:rPr>
          <w:rFonts w:eastAsia="Times New Roman" w:cstheme="minorHAnsi"/>
        </w:rPr>
        <w:t xml:space="preserve">      (enter e-mail to receive alerts)</w:t>
      </w: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etc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httpd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conf.d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nagios.conf</w:t>
      </w:r>
      <w:proofErr w:type="spellEnd"/>
      <w:r>
        <w:rPr>
          <w:rFonts w:eastAsia="Times New Roman" w:cstheme="minorHAnsi"/>
        </w:rPr>
        <w:t xml:space="preserve"> (</w:t>
      </w:r>
      <w:proofErr w:type="spellStart"/>
      <w:r>
        <w:rPr>
          <w:rFonts w:eastAsia="Times New Roman" w:cstheme="minorHAnsi"/>
        </w:rPr>
        <w:t>nagios’un</w:t>
      </w:r>
      <w:proofErr w:type="spellEnd"/>
      <w:r>
        <w:rPr>
          <w:rFonts w:eastAsia="Times New Roman" w:cstheme="minorHAnsi"/>
        </w:rPr>
        <w:t xml:space="preserve"> web </w:t>
      </w:r>
      <w:proofErr w:type="spellStart"/>
      <w:r>
        <w:rPr>
          <w:rFonts w:eastAsia="Times New Roman" w:cstheme="minorHAnsi"/>
        </w:rPr>
        <w:t>arayüz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ayarları</w:t>
      </w:r>
      <w:proofErr w:type="spellEnd"/>
      <w:r>
        <w:rPr>
          <w:rFonts w:eastAsia="Times New Roman" w:cstheme="minorHAnsi"/>
        </w:rPr>
        <w:t>)</w:t>
      </w: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usr</w:t>
      </w:r>
      <w:proofErr w:type="spellEnd"/>
      <w:r w:rsidRPr="000368FA">
        <w:rPr>
          <w:rFonts w:eastAsia="Times New Roman" w:cstheme="minorHAnsi"/>
          <w:highlight w:val="yellow"/>
        </w:rPr>
        <w:t>/local/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>/bin/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 xml:space="preserve"> -v /</w:t>
      </w:r>
      <w:proofErr w:type="spellStart"/>
      <w:r w:rsidRPr="000368FA">
        <w:rPr>
          <w:rFonts w:eastAsia="Times New Roman" w:cstheme="minorHAnsi"/>
          <w:highlight w:val="yellow"/>
        </w:rPr>
        <w:t>usr</w:t>
      </w:r>
      <w:proofErr w:type="spellEnd"/>
      <w:r w:rsidRPr="000368FA">
        <w:rPr>
          <w:rFonts w:eastAsia="Times New Roman" w:cstheme="minorHAnsi"/>
          <w:highlight w:val="yellow"/>
        </w:rPr>
        <w:t>/local/</w:t>
      </w:r>
      <w:proofErr w:type="spellStart"/>
      <w:r w:rsidRPr="000368FA">
        <w:rPr>
          <w:rFonts w:eastAsia="Times New Roman" w:cstheme="minorHAnsi"/>
          <w:highlight w:val="yellow"/>
        </w:rPr>
        <w:t>nagios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etc</w:t>
      </w:r>
      <w:proofErr w:type="spellEnd"/>
      <w:r w:rsidRPr="000368FA">
        <w:rPr>
          <w:rFonts w:eastAsia="Times New Roman" w:cstheme="minorHAnsi"/>
          <w:highlight w:val="yellow"/>
        </w:rPr>
        <w:t>/</w:t>
      </w:r>
      <w:proofErr w:type="spellStart"/>
      <w:r w:rsidRPr="000368FA">
        <w:rPr>
          <w:rFonts w:eastAsia="Times New Roman" w:cstheme="minorHAnsi"/>
          <w:highlight w:val="yellow"/>
        </w:rPr>
        <w:t>nagios.cfg</w:t>
      </w:r>
      <w:proofErr w:type="spellEnd"/>
      <w:r>
        <w:rPr>
          <w:rFonts w:eastAsia="Times New Roman" w:cstheme="minorHAnsi"/>
        </w:rPr>
        <w:t xml:space="preserve">        (configuration file check)</w:t>
      </w: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757329" w:rsidRPr="00757329" w:rsidRDefault="00757329" w:rsidP="0075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</w:rPr>
      </w:pPr>
      <w:r w:rsidRPr="00757329">
        <w:rPr>
          <w:rFonts w:cs="Courier Std"/>
          <w:bCs/>
          <w:color w:val="000000"/>
          <w:highlight w:val="yellow"/>
        </w:rPr>
        <w:t>/</w:t>
      </w:r>
      <w:proofErr w:type="spellStart"/>
      <w:r w:rsidRPr="00757329">
        <w:rPr>
          <w:rFonts w:cs="Courier Std"/>
          <w:bCs/>
          <w:color w:val="000000"/>
          <w:highlight w:val="yellow"/>
        </w:rPr>
        <w:t>usr</w:t>
      </w:r>
      <w:proofErr w:type="spellEnd"/>
      <w:r w:rsidRPr="00757329">
        <w:rPr>
          <w:rFonts w:cs="Courier Std"/>
          <w:bCs/>
          <w:color w:val="000000"/>
          <w:highlight w:val="yellow"/>
        </w:rPr>
        <w:t>/local/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</w:t>
      </w:r>
      <w:proofErr w:type="spellEnd"/>
      <w:r w:rsidRPr="00757329">
        <w:rPr>
          <w:rFonts w:cs="Courier Std"/>
          <w:bCs/>
          <w:color w:val="000000"/>
          <w:highlight w:val="yellow"/>
        </w:rPr>
        <w:t>/bin/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</w:t>
      </w:r>
      <w:proofErr w:type="spellEnd"/>
      <w:r w:rsidRPr="00757329">
        <w:rPr>
          <w:rFonts w:cs="Courier Std"/>
          <w:bCs/>
          <w:color w:val="000000"/>
          <w:highlight w:val="yellow"/>
        </w:rPr>
        <w:t xml:space="preserve"> -s /</w:t>
      </w:r>
      <w:proofErr w:type="spellStart"/>
      <w:r w:rsidRPr="00757329">
        <w:rPr>
          <w:rFonts w:cs="Courier Std"/>
          <w:bCs/>
          <w:color w:val="000000"/>
          <w:highlight w:val="yellow"/>
        </w:rPr>
        <w:t>usr</w:t>
      </w:r>
      <w:proofErr w:type="spellEnd"/>
      <w:r w:rsidRPr="00757329">
        <w:rPr>
          <w:rFonts w:cs="Courier Std"/>
          <w:bCs/>
          <w:color w:val="000000"/>
          <w:highlight w:val="yellow"/>
        </w:rPr>
        <w:t>/local/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</w:t>
      </w:r>
      <w:proofErr w:type="spellEnd"/>
      <w:r w:rsidRPr="00757329">
        <w:rPr>
          <w:rFonts w:cs="Courier Std"/>
          <w:bCs/>
          <w:color w:val="000000"/>
          <w:highlight w:val="yellow"/>
        </w:rPr>
        <w:t>/</w:t>
      </w:r>
      <w:proofErr w:type="spellStart"/>
      <w:r w:rsidRPr="00757329">
        <w:rPr>
          <w:rFonts w:cs="Courier Std"/>
          <w:bCs/>
          <w:color w:val="000000"/>
          <w:highlight w:val="yellow"/>
        </w:rPr>
        <w:t>etc</w:t>
      </w:r>
      <w:proofErr w:type="spellEnd"/>
      <w:r w:rsidRPr="00757329">
        <w:rPr>
          <w:rFonts w:cs="Courier Std"/>
          <w:bCs/>
          <w:color w:val="000000"/>
          <w:highlight w:val="yellow"/>
        </w:rPr>
        <w:t>/</w:t>
      </w:r>
      <w:proofErr w:type="spellStart"/>
      <w:r w:rsidRPr="00757329">
        <w:rPr>
          <w:rFonts w:cs="Courier Std"/>
          <w:bCs/>
          <w:color w:val="000000"/>
          <w:highlight w:val="yellow"/>
        </w:rPr>
        <w:t>nagios.cfg</w:t>
      </w:r>
      <w:proofErr w:type="spellEnd"/>
      <w:r>
        <w:rPr>
          <w:rFonts w:cs="Courier Std"/>
          <w:bCs/>
          <w:color w:val="000000"/>
        </w:rPr>
        <w:t xml:space="preserve">         (performance check)</w:t>
      </w:r>
    </w:p>
    <w:p w:rsidR="00757329" w:rsidRDefault="00757329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</w:rPr>
      </w:pPr>
      <w:r w:rsidRPr="002869C4">
        <w:rPr>
          <w:rFonts w:eastAsia="Times New Roman" w:cstheme="minorHAnsi"/>
          <w:highlight w:val="yellow"/>
        </w:rPr>
        <w:t>/</w:t>
      </w:r>
      <w:proofErr w:type="spellStart"/>
      <w:r w:rsidRPr="002869C4">
        <w:rPr>
          <w:rFonts w:eastAsia="Times New Roman" w:cstheme="minorHAnsi"/>
          <w:highlight w:val="yellow"/>
        </w:rPr>
        <w:t>usr</w:t>
      </w:r>
      <w:proofErr w:type="spellEnd"/>
      <w:r w:rsidRPr="002869C4">
        <w:rPr>
          <w:rFonts w:eastAsia="Times New Roman" w:cstheme="minorHAnsi"/>
          <w:highlight w:val="yellow"/>
        </w:rPr>
        <w:t>/local/</w:t>
      </w:r>
      <w:proofErr w:type="spellStart"/>
      <w:r w:rsidRPr="002869C4">
        <w:rPr>
          <w:rFonts w:eastAsia="Times New Roman" w:cstheme="minorHAnsi"/>
          <w:highlight w:val="yellow"/>
        </w:rPr>
        <w:t>nagios</w:t>
      </w:r>
      <w:proofErr w:type="spellEnd"/>
      <w:r w:rsidRPr="002869C4">
        <w:rPr>
          <w:rFonts w:eastAsia="Times New Roman" w:cstheme="minorHAnsi"/>
          <w:highlight w:val="yellow"/>
        </w:rPr>
        <w:t>/var/nagios.log</w:t>
      </w:r>
      <w:r>
        <w:rPr>
          <w:rFonts w:eastAsia="Times New Roman" w:cstheme="minorHAnsi"/>
        </w:rPr>
        <w:t xml:space="preserve"> (log file)</w:t>
      </w:r>
    </w:p>
    <w:p w:rsidR="0024713F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Pr="000368FA" w:rsidRDefault="0024713F" w:rsidP="0024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4713F" w:rsidRDefault="0024713F" w:rsidP="0024713F"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usr</w:t>
      </w:r>
      <w:proofErr w:type="spellEnd"/>
      <w:r w:rsidRPr="002869C4">
        <w:rPr>
          <w:highlight w:val="yellow"/>
        </w:rPr>
        <w:t>/local/</w:t>
      </w:r>
      <w:proofErr w:type="spellStart"/>
      <w:r w:rsidRPr="002869C4">
        <w:rPr>
          <w:highlight w:val="yellow"/>
        </w:rPr>
        <w:t>nagios</w:t>
      </w:r>
      <w:proofErr w:type="spellEnd"/>
      <w:r w:rsidRPr="002869C4">
        <w:rPr>
          <w:highlight w:val="yellow"/>
        </w:rPr>
        <w:t>/</w:t>
      </w:r>
      <w:proofErr w:type="spellStart"/>
      <w:r w:rsidRPr="002869C4">
        <w:rPr>
          <w:highlight w:val="yellow"/>
        </w:rPr>
        <w:t>etc</w:t>
      </w:r>
      <w:proofErr w:type="spellEnd"/>
      <w:r w:rsidRPr="002869C4">
        <w:rPr>
          <w:highlight w:val="yellow"/>
        </w:rPr>
        <w:t>/objects/</w:t>
      </w:r>
      <w:proofErr w:type="spellStart"/>
      <w:r w:rsidRPr="002869C4">
        <w:rPr>
          <w:highlight w:val="yellow"/>
        </w:rPr>
        <w:t>commands.cfg</w:t>
      </w:r>
      <w:proofErr w:type="spellEnd"/>
    </w:p>
    <w:p w:rsidR="0024713F" w:rsidRDefault="0024713F" w:rsidP="0024713F"/>
    <w:p w:rsidR="0024713F" w:rsidRDefault="0024713F" w:rsidP="0024713F">
      <w:r w:rsidRPr="00003478">
        <w:rPr>
          <w:highlight w:val="yellow"/>
        </w:rPr>
        <w:t>/</w:t>
      </w:r>
      <w:proofErr w:type="spellStart"/>
      <w:r w:rsidRPr="00003478">
        <w:rPr>
          <w:highlight w:val="yellow"/>
        </w:rPr>
        <w:t>usr</w:t>
      </w:r>
      <w:proofErr w:type="spellEnd"/>
      <w:r w:rsidRPr="00003478">
        <w:rPr>
          <w:highlight w:val="yellow"/>
        </w:rPr>
        <w:t>/local/</w:t>
      </w:r>
      <w:proofErr w:type="spellStart"/>
      <w:r w:rsidRPr="00003478">
        <w:rPr>
          <w:highlight w:val="yellow"/>
        </w:rPr>
        <w:t>nagios</w:t>
      </w:r>
      <w:proofErr w:type="spellEnd"/>
      <w:r w:rsidRPr="00003478">
        <w:rPr>
          <w:highlight w:val="yellow"/>
        </w:rPr>
        <w:t>/</w:t>
      </w:r>
      <w:proofErr w:type="spellStart"/>
      <w:r w:rsidRPr="00003478">
        <w:rPr>
          <w:highlight w:val="yellow"/>
        </w:rPr>
        <w:t>etc</w:t>
      </w:r>
      <w:proofErr w:type="spellEnd"/>
      <w:r w:rsidRPr="00003478">
        <w:rPr>
          <w:highlight w:val="yellow"/>
        </w:rPr>
        <w:t>/objects/</w:t>
      </w:r>
      <w:proofErr w:type="spellStart"/>
      <w:r w:rsidRPr="00003478">
        <w:rPr>
          <w:highlight w:val="yellow"/>
        </w:rPr>
        <w:t>localhost.cfg</w:t>
      </w:r>
      <w:proofErr w:type="spellEnd"/>
      <w:r>
        <w:t xml:space="preserve">   (Nagios </w:t>
      </w:r>
      <w:proofErr w:type="spellStart"/>
      <w:r>
        <w:t>Server’ın</w:t>
      </w:r>
      <w:proofErr w:type="spellEnd"/>
      <w:r>
        <w:t xml:space="preserve"> host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izlenen</w:t>
      </w:r>
      <w:proofErr w:type="spellEnd"/>
      <w:r>
        <w:t xml:space="preserve"> </w:t>
      </w:r>
      <w:proofErr w:type="spellStart"/>
      <w:r>
        <w:t>servisler</w:t>
      </w:r>
      <w:proofErr w:type="spellEnd"/>
      <w:r>
        <w:t>)</w:t>
      </w:r>
    </w:p>
    <w:p w:rsidR="0024713F" w:rsidRDefault="0024713F" w:rsidP="0024713F"/>
    <w:p w:rsidR="005E7193" w:rsidRDefault="005E7193" w:rsidP="0024713F">
      <w:r w:rsidRPr="005E7193">
        <w:rPr>
          <w:highlight w:val="yellow"/>
        </w:rPr>
        <w:t>/</w:t>
      </w:r>
      <w:proofErr w:type="spellStart"/>
      <w:r w:rsidRPr="005E7193">
        <w:rPr>
          <w:highlight w:val="yellow"/>
        </w:rPr>
        <w:t>usr</w:t>
      </w:r>
      <w:proofErr w:type="spellEnd"/>
      <w:r w:rsidRPr="005E7193">
        <w:rPr>
          <w:highlight w:val="yellow"/>
        </w:rPr>
        <w:t>/local/</w:t>
      </w:r>
      <w:proofErr w:type="spellStart"/>
      <w:r w:rsidRPr="005E7193">
        <w:rPr>
          <w:highlight w:val="yellow"/>
        </w:rPr>
        <w:t>nagios</w:t>
      </w:r>
      <w:proofErr w:type="spellEnd"/>
      <w:r w:rsidRPr="005E7193">
        <w:rPr>
          <w:highlight w:val="yellow"/>
        </w:rPr>
        <w:t>/</w:t>
      </w:r>
      <w:proofErr w:type="spellStart"/>
      <w:proofErr w:type="gramStart"/>
      <w:r w:rsidRPr="005E7193">
        <w:rPr>
          <w:highlight w:val="yellow"/>
        </w:rPr>
        <w:t>libexec</w:t>
      </w:r>
      <w:proofErr w:type="spellEnd"/>
      <w:r>
        <w:t xml:space="preserve">  (</w:t>
      </w:r>
      <w:proofErr w:type="gramEnd"/>
      <w:r>
        <w:t>plugins)</w:t>
      </w:r>
    </w:p>
    <w:p w:rsidR="0024713F" w:rsidRDefault="0024713F" w:rsidP="0024713F"/>
    <w:p w:rsidR="0024713F" w:rsidRDefault="0024713F" w:rsidP="0024713F"/>
    <w:p w:rsidR="0024713F" w:rsidRDefault="0024713F" w:rsidP="0024713F">
      <w:r w:rsidRPr="00FD72D4">
        <w:rPr>
          <w:highlight w:val="yellow"/>
        </w:rPr>
        <w:t>vi /</w:t>
      </w:r>
      <w:proofErr w:type="spellStart"/>
      <w:r w:rsidRPr="00FD72D4">
        <w:rPr>
          <w:highlight w:val="yellow"/>
        </w:rPr>
        <w:t>usr</w:t>
      </w:r>
      <w:proofErr w:type="spellEnd"/>
      <w:r w:rsidRPr="00FD72D4">
        <w:rPr>
          <w:highlight w:val="yellow"/>
        </w:rPr>
        <w:t>/local/</w:t>
      </w:r>
      <w:proofErr w:type="spellStart"/>
      <w:r w:rsidRPr="00FD72D4">
        <w:rPr>
          <w:highlight w:val="yellow"/>
        </w:rPr>
        <w:t>nagios</w:t>
      </w:r>
      <w:proofErr w:type="spellEnd"/>
      <w:r w:rsidRPr="00FD72D4">
        <w:rPr>
          <w:highlight w:val="yellow"/>
        </w:rPr>
        <w:t>/</w:t>
      </w:r>
      <w:proofErr w:type="spellStart"/>
      <w:r w:rsidRPr="00FD72D4">
        <w:rPr>
          <w:highlight w:val="yellow"/>
        </w:rPr>
        <w:t>etc</w:t>
      </w:r>
      <w:proofErr w:type="spellEnd"/>
      <w:r w:rsidRPr="00FD72D4">
        <w:rPr>
          <w:highlight w:val="yellow"/>
        </w:rPr>
        <w:t>/servers/test3.cfg</w:t>
      </w:r>
      <w:r>
        <w:t xml:space="preserve"> (host configuration)</w:t>
      </w:r>
    </w:p>
    <w:p w:rsidR="00954A30" w:rsidRDefault="00954A30" w:rsidP="008E24A7"/>
    <w:p w:rsidR="009D3F87" w:rsidRDefault="009D3F87" w:rsidP="008E24A7"/>
    <w:p w:rsidR="00954A30" w:rsidRDefault="00954A30" w:rsidP="008E24A7"/>
    <w:p w:rsidR="00954A30" w:rsidRDefault="00954A30" w:rsidP="008E24A7"/>
    <w:p w:rsidR="00954A30" w:rsidRDefault="00954A30" w:rsidP="008E24A7"/>
    <w:p w:rsidR="006F20DD" w:rsidRDefault="006F20DD" w:rsidP="002F45AE">
      <w:pPr>
        <w:spacing w:line="360" w:lineRule="auto"/>
        <w:rPr>
          <w:rFonts w:cs="Courier Std"/>
          <w:color w:val="000000"/>
          <w:sz w:val="18"/>
          <w:szCs w:val="18"/>
        </w:rPr>
      </w:pPr>
    </w:p>
    <w:p w:rsidR="006F20DD" w:rsidRPr="006829FB" w:rsidRDefault="006829FB" w:rsidP="002F45AE">
      <w:pPr>
        <w:spacing w:line="360" w:lineRule="auto"/>
        <w:rPr>
          <w:rFonts w:cstheme="minorHAnsi"/>
          <w:u w:val="single"/>
        </w:rPr>
      </w:pPr>
      <w:r w:rsidRPr="006829FB">
        <w:rPr>
          <w:rFonts w:cstheme="minorHAnsi"/>
          <w:u w:val="single"/>
        </w:rPr>
        <w:t>Acknowledgement of status</w:t>
      </w:r>
    </w:p>
    <w:p w:rsidR="006829FB" w:rsidRDefault="009F2E68" w:rsidP="002F45AE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F43E043" wp14:editId="6065A299">
            <wp:extent cx="4594860" cy="1665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520" cy="16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FB" w:rsidRDefault="006829FB" w:rsidP="002F45AE">
      <w:pPr>
        <w:spacing w:line="360" w:lineRule="auto"/>
        <w:rPr>
          <w:rFonts w:cstheme="minorHAnsi"/>
        </w:rPr>
      </w:pPr>
    </w:p>
    <w:p w:rsidR="009F2E68" w:rsidRDefault="00954A30" w:rsidP="002F45AE">
      <w:pPr>
        <w:spacing w:line="360" w:lineRule="auto"/>
        <w:rPr>
          <w:rFonts w:cstheme="minorHAnsi"/>
          <w:u w:val="single"/>
        </w:rPr>
      </w:pPr>
      <w:r w:rsidRPr="00954A30">
        <w:rPr>
          <w:rFonts w:cstheme="minorHAnsi"/>
          <w:u w:val="single"/>
        </w:rPr>
        <w:t xml:space="preserve">Network </w:t>
      </w:r>
      <w:proofErr w:type="spellStart"/>
      <w:r w:rsidRPr="00954A30">
        <w:rPr>
          <w:rFonts w:cstheme="minorHAnsi"/>
          <w:u w:val="single"/>
        </w:rPr>
        <w:t>Map’a</w:t>
      </w:r>
      <w:proofErr w:type="spellEnd"/>
      <w:r w:rsidRPr="00954A30">
        <w:rPr>
          <w:rFonts w:cstheme="minorHAnsi"/>
          <w:u w:val="single"/>
        </w:rPr>
        <w:t xml:space="preserve"> Logo </w:t>
      </w:r>
      <w:proofErr w:type="spellStart"/>
      <w:r w:rsidRPr="00954A30">
        <w:rPr>
          <w:rFonts w:cstheme="minorHAnsi"/>
          <w:u w:val="single"/>
        </w:rPr>
        <w:t>eklemek</w:t>
      </w:r>
      <w:proofErr w:type="spellEnd"/>
    </w:p>
    <w:p w:rsidR="00954A30" w:rsidRDefault="00954A30" w:rsidP="00954A30">
      <w:r w:rsidRPr="00954A30">
        <w:rPr>
          <w:highlight w:val="yellow"/>
        </w:rPr>
        <w:t>vi /</w:t>
      </w:r>
      <w:proofErr w:type="spellStart"/>
      <w:r w:rsidRPr="00954A30">
        <w:rPr>
          <w:highlight w:val="yellow"/>
        </w:rPr>
        <w:t>usr</w:t>
      </w:r>
      <w:proofErr w:type="spellEnd"/>
      <w:r w:rsidRPr="00954A30">
        <w:rPr>
          <w:highlight w:val="yellow"/>
        </w:rPr>
        <w:t>/local/</w:t>
      </w:r>
      <w:proofErr w:type="spellStart"/>
      <w:r w:rsidRPr="00954A30">
        <w:rPr>
          <w:highlight w:val="yellow"/>
        </w:rPr>
        <w:t>nagios</w:t>
      </w:r>
      <w:proofErr w:type="spellEnd"/>
      <w:r w:rsidRPr="00954A30">
        <w:rPr>
          <w:highlight w:val="yellow"/>
        </w:rPr>
        <w:t>/share/images/logos</w:t>
      </w:r>
      <w:r>
        <w:t xml:space="preserve"> (network </w:t>
      </w:r>
      <w:proofErr w:type="spellStart"/>
      <w:r>
        <w:t>mapdeki</w:t>
      </w:r>
      <w:proofErr w:type="spellEnd"/>
      <w:r>
        <w:t xml:space="preserve"> </w:t>
      </w:r>
      <w:proofErr w:type="spellStart"/>
      <w:r>
        <w:t>semboller</w:t>
      </w:r>
      <w:proofErr w:type="spellEnd"/>
      <w:r>
        <w:t>)</w:t>
      </w:r>
    </w:p>
    <w:p w:rsidR="00954A30" w:rsidRPr="00954A30" w:rsidRDefault="00954A30" w:rsidP="002F45AE">
      <w:pPr>
        <w:spacing w:line="360" w:lineRule="auto"/>
        <w:rPr>
          <w:rFonts w:cstheme="minorHAnsi"/>
          <w:u w:val="single"/>
        </w:rPr>
      </w:pPr>
    </w:p>
    <w:p w:rsidR="00954A30" w:rsidRDefault="00954A30" w:rsidP="002F45A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Host definition </w:t>
      </w:r>
      <w:proofErr w:type="spellStart"/>
      <w:r>
        <w:rPr>
          <w:rFonts w:cstheme="minorHAnsi"/>
        </w:rPr>
        <w:t>tanımına</w:t>
      </w:r>
      <w:proofErr w:type="spellEnd"/>
    </w:p>
    <w:p w:rsidR="00954A30" w:rsidRDefault="00954A30" w:rsidP="00954A30">
      <w:pPr>
        <w:spacing w:line="360" w:lineRule="auto"/>
        <w:rPr>
          <w:rFonts w:cstheme="minorHAnsi"/>
        </w:rPr>
      </w:pPr>
      <w:r w:rsidRPr="00954A30">
        <w:rPr>
          <w:rFonts w:cstheme="minorHAnsi"/>
        </w:rPr>
        <w:t xml:space="preserve">           </w:t>
      </w:r>
      <w:proofErr w:type="spellStart"/>
      <w:r w:rsidRPr="00954A30">
        <w:rPr>
          <w:rFonts w:cstheme="minorHAnsi"/>
        </w:rPr>
        <w:t>icon_image</w:t>
      </w:r>
      <w:proofErr w:type="spellEnd"/>
      <w:r w:rsidRPr="00954A30">
        <w:rPr>
          <w:rFonts w:cstheme="minorHAnsi"/>
        </w:rPr>
        <w:t xml:space="preserve">       </w:t>
      </w:r>
      <w:r>
        <w:rPr>
          <w:rFonts w:cstheme="minorHAnsi"/>
        </w:rPr>
        <w:t xml:space="preserve">                   rack-server.gif </w:t>
      </w:r>
    </w:p>
    <w:p w:rsidR="00954A30" w:rsidRDefault="00954A30" w:rsidP="00954A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spellStart"/>
      <w:r w:rsidRPr="00954A30">
        <w:rPr>
          <w:rFonts w:cstheme="minorHAnsi"/>
        </w:rPr>
        <w:t>icon_image_alt</w:t>
      </w:r>
      <w:proofErr w:type="spellEnd"/>
      <w:r w:rsidRPr="00954A30">
        <w:rPr>
          <w:rFonts w:cstheme="minorHAnsi"/>
        </w:rPr>
        <w:t xml:space="preserve">                  </w:t>
      </w:r>
      <w:r>
        <w:rPr>
          <w:rFonts w:cstheme="minorHAnsi"/>
        </w:rPr>
        <w:t xml:space="preserve">  Rack Server</w:t>
      </w:r>
    </w:p>
    <w:p w:rsidR="00954A30" w:rsidRDefault="00954A30" w:rsidP="00954A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</w:t>
      </w:r>
      <w:proofErr w:type="spellStart"/>
      <w:r w:rsidRPr="00954A30">
        <w:rPr>
          <w:rFonts w:cstheme="minorHAnsi"/>
        </w:rPr>
        <w:t>s</w:t>
      </w:r>
      <w:r>
        <w:rPr>
          <w:rFonts w:cstheme="minorHAnsi"/>
        </w:rPr>
        <w:t>tatusmap_image</w:t>
      </w:r>
      <w:proofErr w:type="spellEnd"/>
      <w:r>
        <w:rPr>
          <w:rFonts w:cstheme="minorHAnsi"/>
        </w:rPr>
        <w:t xml:space="preserve">                </w:t>
      </w:r>
      <w:r w:rsidRPr="00954A30">
        <w:rPr>
          <w:rFonts w:cstheme="minorHAnsi"/>
        </w:rPr>
        <w:t>rack-server.gd2</w:t>
      </w:r>
    </w:p>
    <w:p w:rsidR="00954A30" w:rsidRDefault="00954A30" w:rsidP="00954A30">
      <w:pPr>
        <w:spacing w:line="360" w:lineRule="auto"/>
        <w:rPr>
          <w:rFonts w:cstheme="minorHAnsi"/>
        </w:rPr>
      </w:pPr>
    </w:p>
    <w:p w:rsidR="00954A30" w:rsidRDefault="00954A30" w:rsidP="00954A30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satırları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eklenir</w:t>
      </w:r>
      <w:proofErr w:type="spellEnd"/>
    </w:p>
    <w:p w:rsidR="00954A30" w:rsidRDefault="00954A30" w:rsidP="00954A30">
      <w:pPr>
        <w:spacing w:line="360" w:lineRule="auto"/>
        <w:rPr>
          <w:rFonts w:cstheme="minorHAnsi"/>
        </w:rPr>
      </w:pPr>
    </w:p>
    <w:p w:rsidR="00954A30" w:rsidRPr="00B00D12" w:rsidRDefault="00954A30" w:rsidP="00954A30">
      <w:pPr>
        <w:spacing w:line="360" w:lineRule="auto"/>
        <w:rPr>
          <w:rFonts w:cstheme="minorHAnsi"/>
          <w:sz w:val="28"/>
          <w:szCs w:val="28"/>
          <w:u w:val="single"/>
        </w:rPr>
      </w:pPr>
      <w:r w:rsidRPr="00B00D12">
        <w:rPr>
          <w:rFonts w:cstheme="minorHAnsi"/>
          <w:sz w:val="28"/>
          <w:szCs w:val="28"/>
          <w:u w:val="single"/>
        </w:rPr>
        <w:t>Host Dependency</w:t>
      </w:r>
      <w:r w:rsidR="00B00D12" w:rsidRPr="00B00D12">
        <w:rPr>
          <w:rFonts w:cstheme="minorHAnsi"/>
          <w:sz w:val="28"/>
          <w:szCs w:val="28"/>
          <w:u w:val="single"/>
        </w:rPr>
        <w:t xml:space="preserve"> (</w:t>
      </w:r>
      <w:proofErr w:type="spellStart"/>
      <w:r w:rsidR="00B00D12" w:rsidRPr="00B00D12">
        <w:rPr>
          <w:rFonts w:cstheme="minorHAnsi"/>
          <w:sz w:val="28"/>
          <w:szCs w:val="28"/>
          <w:u w:val="single"/>
        </w:rPr>
        <w:t>VM’leri</w:t>
      </w:r>
      <w:proofErr w:type="spellEnd"/>
      <w:r w:rsidR="00B00D12" w:rsidRPr="00B00D12">
        <w:rPr>
          <w:rFonts w:cstheme="minorHAnsi"/>
          <w:sz w:val="28"/>
          <w:szCs w:val="28"/>
          <w:u w:val="single"/>
        </w:rPr>
        <w:t xml:space="preserve"> monitor </w:t>
      </w:r>
      <w:proofErr w:type="spellStart"/>
      <w:r w:rsidR="00B00D12" w:rsidRPr="00B00D12">
        <w:rPr>
          <w:rFonts w:cstheme="minorHAnsi"/>
          <w:sz w:val="28"/>
          <w:szCs w:val="28"/>
          <w:u w:val="single"/>
        </w:rPr>
        <w:t>etmek</w:t>
      </w:r>
      <w:proofErr w:type="spellEnd"/>
      <w:r w:rsidR="00B00D12" w:rsidRPr="00B00D12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="00B00D12" w:rsidRPr="00B00D12">
        <w:rPr>
          <w:rFonts w:cstheme="minorHAnsi"/>
          <w:sz w:val="28"/>
          <w:szCs w:val="28"/>
          <w:u w:val="single"/>
        </w:rPr>
        <w:t>için</w:t>
      </w:r>
      <w:proofErr w:type="spellEnd"/>
      <w:r w:rsidR="00B00D12" w:rsidRPr="00B00D12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="00B00D12" w:rsidRPr="00B00D12">
        <w:rPr>
          <w:rFonts w:cstheme="minorHAnsi"/>
          <w:sz w:val="28"/>
          <w:szCs w:val="28"/>
          <w:u w:val="single"/>
        </w:rPr>
        <w:t>kullanılabilir</w:t>
      </w:r>
      <w:proofErr w:type="spellEnd"/>
      <w:r w:rsidR="00B00D12" w:rsidRPr="00B00D12">
        <w:rPr>
          <w:rFonts w:cstheme="minorHAnsi"/>
          <w:sz w:val="28"/>
          <w:szCs w:val="28"/>
          <w:u w:val="single"/>
        </w:rPr>
        <w:t>)</w:t>
      </w:r>
    </w:p>
    <w:p w:rsidR="00954A30" w:rsidRDefault="00EA0653" w:rsidP="00954A30">
      <w:pPr>
        <w:spacing w:line="360" w:lineRule="auto"/>
        <w:rPr>
          <w:rFonts w:cstheme="minorHAnsi"/>
        </w:rPr>
      </w:pPr>
      <w:r w:rsidRPr="00B155A3">
        <w:rPr>
          <w:rFonts w:cstheme="minorHAnsi"/>
          <w:highlight w:val="yellow"/>
        </w:rPr>
        <w:t>vi /</w:t>
      </w:r>
      <w:proofErr w:type="spellStart"/>
      <w:r w:rsidRPr="00B155A3">
        <w:rPr>
          <w:rFonts w:cstheme="minorHAnsi"/>
          <w:highlight w:val="yellow"/>
        </w:rPr>
        <w:t>usr</w:t>
      </w:r>
      <w:proofErr w:type="spellEnd"/>
      <w:r w:rsidRPr="00B155A3">
        <w:rPr>
          <w:rFonts w:cstheme="minorHAnsi"/>
          <w:highlight w:val="yellow"/>
        </w:rPr>
        <w:t>/local/</w:t>
      </w:r>
      <w:proofErr w:type="spellStart"/>
      <w:r w:rsidRPr="00B155A3">
        <w:rPr>
          <w:rFonts w:cstheme="minorHAnsi"/>
          <w:highlight w:val="yellow"/>
        </w:rPr>
        <w:t>nagios</w:t>
      </w:r>
      <w:proofErr w:type="spellEnd"/>
      <w:r w:rsidRPr="00B155A3">
        <w:rPr>
          <w:rFonts w:cstheme="minorHAnsi"/>
          <w:highlight w:val="yellow"/>
        </w:rPr>
        <w:t>/</w:t>
      </w:r>
      <w:proofErr w:type="spellStart"/>
      <w:r w:rsidRPr="00B155A3">
        <w:rPr>
          <w:rFonts w:cstheme="minorHAnsi"/>
          <w:highlight w:val="yellow"/>
        </w:rPr>
        <w:t>etc</w:t>
      </w:r>
      <w:proofErr w:type="spellEnd"/>
      <w:r w:rsidRPr="00B155A3">
        <w:rPr>
          <w:rFonts w:cstheme="minorHAnsi"/>
          <w:highlight w:val="yellow"/>
        </w:rPr>
        <w:t>/objects/</w:t>
      </w:r>
      <w:proofErr w:type="spellStart"/>
      <w:r w:rsidRPr="00B155A3">
        <w:rPr>
          <w:rFonts w:cstheme="minorHAnsi"/>
          <w:highlight w:val="yellow"/>
        </w:rPr>
        <w:t>dependencies.cfg</w:t>
      </w:r>
      <w:proofErr w:type="spellEnd"/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define </w:t>
      </w:r>
      <w:proofErr w:type="spellStart"/>
      <w:r w:rsidRPr="00B00D12">
        <w:rPr>
          <w:rFonts w:cstheme="minorHAnsi"/>
        </w:rPr>
        <w:t>hostdependency</w:t>
      </w:r>
      <w:proofErr w:type="spellEnd"/>
      <w:r w:rsidRPr="00B00D12">
        <w:rPr>
          <w:rFonts w:cstheme="minorHAnsi"/>
        </w:rPr>
        <w:t xml:space="preserve"> {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r w:rsidRPr="00B00D12">
        <w:rPr>
          <w:rFonts w:cstheme="minorHAnsi"/>
        </w:rPr>
        <w:t>host_name</w:t>
      </w:r>
      <w:proofErr w:type="spellEnd"/>
      <w:r w:rsidRPr="00B00D12">
        <w:rPr>
          <w:rFonts w:cstheme="minorHAnsi"/>
        </w:rPr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00D12">
        <w:rPr>
          <w:rFonts w:cstheme="minorHAnsi"/>
        </w:rPr>
        <w:t>test3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r w:rsidRPr="00B00D12">
        <w:rPr>
          <w:rFonts w:cstheme="minorHAnsi"/>
        </w:rPr>
        <w:t>dependent_host_name</w:t>
      </w:r>
      <w:proofErr w:type="spellEnd"/>
      <w:r w:rsidRPr="00B00D12">
        <w:rPr>
          <w:rFonts w:cstheme="minorHAnsi"/>
        </w:rPr>
        <w:t xml:space="preserve">             </w:t>
      </w:r>
      <w:r>
        <w:rPr>
          <w:rFonts w:cstheme="minorHAnsi"/>
        </w:rPr>
        <w:tab/>
      </w:r>
      <w:r w:rsidRPr="00B00D12">
        <w:rPr>
          <w:rFonts w:cstheme="minorHAnsi"/>
        </w:rPr>
        <w:t>test4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lastRenderedPageBreak/>
        <w:t xml:space="preserve">                        </w:t>
      </w:r>
      <w:proofErr w:type="spellStart"/>
      <w:r w:rsidRPr="00B00D12">
        <w:rPr>
          <w:rFonts w:cstheme="minorHAnsi"/>
        </w:rPr>
        <w:t>execution_failure_criteria</w:t>
      </w:r>
      <w:proofErr w:type="spellEnd"/>
      <w:r w:rsidRPr="00B00D12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B00D12">
        <w:rPr>
          <w:rFonts w:cstheme="minorHAnsi"/>
        </w:rPr>
        <w:t>n</w:t>
      </w:r>
    </w:p>
    <w:p w:rsidR="00B00D12" w:rsidRPr="00B00D12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 xml:space="preserve">                        </w:t>
      </w:r>
      <w:proofErr w:type="spellStart"/>
      <w:r w:rsidRPr="00B00D12">
        <w:rPr>
          <w:rFonts w:cstheme="minorHAnsi"/>
        </w:rPr>
        <w:t>notification_failure_criteria</w:t>
      </w:r>
      <w:proofErr w:type="spellEnd"/>
      <w:r w:rsidRPr="00B00D12">
        <w:rPr>
          <w:rFonts w:cstheme="minorHAnsi"/>
        </w:rPr>
        <w:t xml:space="preserve">   </w:t>
      </w:r>
      <w:r>
        <w:rPr>
          <w:rFonts w:cstheme="minorHAnsi"/>
        </w:rPr>
        <w:tab/>
      </w:r>
      <w:proofErr w:type="spellStart"/>
      <w:proofErr w:type="gramStart"/>
      <w:r w:rsidRPr="00B00D12">
        <w:rPr>
          <w:rFonts w:cstheme="minorHAnsi"/>
        </w:rPr>
        <w:t>d,u</w:t>
      </w:r>
      <w:proofErr w:type="spellEnd"/>
      <w:proofErr w:type="gramEnd"/>
    </w:p>
    <w:p w:rsidR="00EA0653" w:rsidRDefault="00B00D12" w:rsidP="00B00D12">
      <w:pPr>
        <w:spacing w:line="360" w:lineRule="auto"/>
        <w:rPr>
          <w:rFonts w:cstheme="minorHAnsi"/>
        </w:rPr>
      </w:pPr>
      <w:r w:rsidRPr="00B00D12">
        <w:rPr>
          <w:rFonts w:cstheme="minorHAnsi"/>
        </w:rPr>
        <w:t>}</w:t>
      </w:r>
    </w:p>
    <w:p w:rsidR="00B00D12" w:rsidRDefault="00B00D12" w:rsidP="00B00D12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Test3, test4 e </w:t>
      </w:r>
      <w:proofErr w:type="spellStart"/>
      <w:r>
        <w:rPr>
          <w:rFonts w:cstheme="minorHAnsi"/>
        </w:rPr>
        <w:t>bağlanmış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olur</w:t>
      </w:r>
      <w:proofErr w:type="spellEnd"/>
    </w:p>
    <w:p w:rsidR="00B00D12" w:rsidRDefault="00A47C7A" w:rsidP="00B00D12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C4F990A" wp14:editId="487F5A28">
            <wp:extent cx="5943600" cy="3310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33" w:rsidRDefault="00D86D33" w:rsidP="00B00D12">
      <w:pPr>
        <w:spacing w:line="360" w:lineRule="auto"/>
        <w:rPr>
          <w:rFonts w:cstheme="minorHAnsi"/>
        </w:rPr>
      </w:pPr>
    </w:p>
    <w:p w:rsidR="00B155A3" w:rsidRDefault="00B155A3" w:rsidP="00B00D12">
      <w:pPr>
        <w:spacing w:line="360" w:lineRule="auto"/>
        <w:rPr>
          <w:rFonts w:cstheme="minorHAnsi"/>
          <w:sz w:val="28"/>
          <w:szCs w:val="28"/>
          <w:u w:val="single"/>
        </w:rPr>
      </w:pPr>
      <w:r w:rsidRPr="00B155A3">
        <w:rPr>
          <w:rFonts w:cstheme="minorHAnsi"/>
          <w:sz w:val="28"/>
          <w:szCs w:val="28"/>
          <w:u w:val="single"/>
        </w:rPr>
        <w:t xml:space="preserve">Service </w:t>
      </w:r>
      <w:proofErr w:type="spellStart"/>
      <w:r w:rsidRPr="00B155A3">
        <w:rPr>
          <w:rFonts w:cstheme="minorHAnsi"/>
          <w:sz w:val="28"/>
          <w:szCs w:val="28"/>
          <w:u w:val="single"/>
        </w:rPr>
        <w:t>Depedency</w:t>
      </w:r>
      <w:proofErr w:type="spellEnd"/>
    </w:p>
    <w:p w:rsid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  <w:highlight w:val="yellow"/>
        </w:rPr>
        <w:t>vi /</w:t>
      </w:r>
      <w:proofErr w:type="spellStart"/>
      <w:r w:rsidRPr="00B155A3">
        <w:rPr>
          <w:rFonts w:cstheme="minorHAnsi"/>
          <w:highlight w:val="yellow"/>
        </w:rPr>
        <w:t>usr</w:t>
      </w:r>
      <w:proofErr w:type="spellEnd"/>
      <w:r w:rsidRPr="00B155A3">
        <w:rPr>
          <w:rFonts w:cstheme="minorHAnsi"/>
          <w:highlight w:val="yellow"/>
        </w:rPr>
        <w:t>/local/</w:t>
      </w:r>
      <w:proofErr w:type="spellStart"/>
      <w:r w:rsidRPr="00B155A3">
        <w:rPr>
          <w:rFonts w:cstheme="minorHAnsi"/>
          <w:highlight w:val="yellow"/>
        </w:rPr>
        <w:t>nagios</w:t>
      </w:r>
      <w:proofErr w:type="spellEnd"/>
      <w:r w:rsidRPr="00B155A3">
        <w:rPr>
          <w:rFonts w:cstheme="minorHAnsi"/>
          <w:highlight w:val="yellow"/>
        </w:rPr>
        <w:t>/</w:t>
      </w:r>
      <w:proofErr w:type="spellStart"/>
      <w:r w:rsidRPr="00B155A3">
        <w:rPr>
          <w:rFonts w:cstheme="minorHAnsi"/>
          <w:highlight w:val="yellow"/>
        </w:rPr>
        <w:t>etc</w:t>
      </w:r>
      <w:proofErr w:type="spellEnd"/>
      <w:r w:rsidRPr="00B155A3">
        <w:rPr>
          <w:rFonts w:cstheme="minorHAnsi"/>
          <w:highlight w:val="yellow"/>
        </w:rPr>
        <w:t>/objects/</w:t>
      </w:r>
      <w:proofErr w:type="spellStart"/>
      <w:r w:rsidRPr="00B155A3">
        <w:rPr>
          <w:rFonts w:cstheme="minorHAnsi"/>
          <w:highlight w:val="yellow"/>
        </w:rPr>
        <w:t>dependencies.cfg</w:t>
      </w:r>
      <w:proofErr w:type="spellEnd"/>
    </w:p>
    <w:p w:rsidR="00B155A3" w:rsidRPr="00B155A3" w:rsidRDefault="00B155A3" w:rsidP="00B00D12">
      <w:pPr>
        <w:spacing w:line="360" w:lineRule="auto"/>
        <w:rPr>
          <w:rFonts w:cstheme="minorHAnsi"/>
          <w:sz w:val="28"/>
          <w:szCs w:val="28"/>
          <w:u w:val="single"/>
        </w:rPr>
      </w:pP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define </w:t>
      </w:r>
      <w:proofErr w:type="spellStart"/>
      <w:r w:rsidRPr="00B155A3">
        <w:rPr>
          <w:rFonts w:cstheme="minorHAnsi"/>
        </w:rPr>
        <w:t>servicedependency</w:t>
      </w:r>
      <w:proofErr w:type="spellEnd"/>
      <w:r w:rsidRPr="00B155A3">
        <w:rPr>
          <w:rFonts w:cstheme="minorHAnsi"/>
        </w:rPr>
        <w:t xml:space="preserve"> {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host_name</w:t>
      </w:r>
      <w:proofErr w:type="spellEnd"/>
      <w:r w:rsidRPr="00B155A3">
        <w:rPr>
          <w:rFonts w:cstheme="minorHAnsi"/>
        </w:rPr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test3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service_description</w:t>
      </w:r>
      <w:proofErr w:type="spellEnd"/>
      <w:r w:rsidRPr="00B155A3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SSH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dependent_host_name</w:t>
      </w:r>
      <w:proofErr w:type="spellEnd"/>
      <w:r w:rsidRPr="00B155A3">
        <w:rPr>
          <w:rFonts w:cstheme="minorHAnsi"/>
        </w:rPr>
        <w:t xml:space="preserve">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test3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dependent_service_description</w:t>
      </w:r>
      <w:proofErr w:type="spellEnd"/>
      <w:r w:rsidRPr="00B155A3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PING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lastRenderedPageBreak/>
        <w:t xml:space="preserve">                        </w:t>
      </w:r>
      <w:proofErr w:type="spellStart"/>
      <w:r w:rsidRPr="00B155A3">
        <w:rPr>
          <w:rFonts w:cstheme="minorHAnsi"/>
        </w:rPr>
        <w:t>execution_failure_criteria</w:t>
      </w:r>
      <w:proofErr w:type="spellEnd"/>
      <w:r w:rsidRPr="00B155A3"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c</w:t>
      </w:r>
    </w:p>
    <w:p w:rsidR="00B155A3" w:rsidRP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 xml:space="preserve">                        </w:t>
      </w:r>
      <w:proofErr w:type="spellStart"/>
      <w:r w:rsidRPr="00B155A3">
        <w:rPr>
          <w:rFonts w:cstheme="minorHAnsi"/>
        </w:rPr>
        <w:t>notification_failure_criteria</w:t>
      </w:r>
      <w:proofErr w:type="spellEnd"/>
      <w:r w:rsidRPr="00B155A3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55A3">
        <w:rPr>
          <w:rFonts w:cstheme="minorHAnsi"/>
        </w:rPr>
        <w:t>c</w:t>
      </w:r>
    </w:p>
    <w:p w:rsidR="00B155A3" w:rsidRDefault="00B155A3" w:rsidP="00B155A3">
      <w:pPr>
        <w:spacing w:line="360" w:lineRule="auto"/>
        <w:rPr>
          <w:rFonts w:cstheme="minorHAnsi"/>
        </w:rPr>
      </w:pPr>
      <w:r w:rsidRPr="00B155A3">
        <w:rPr>
          <w:rFonts w:cstheme="minorHAnsi"/>
        </w:rPr>
        <w:t>}</w:t>
      </w:r>
    </w:p>
    <w:p w:rsidR="00B155A3" w:rsidRDefault="00977AD8" w:rsidP="00B155A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SSH’I </w:t>
      </w:r>
      <w:proofErr w:type="spellStart"/>
      <w:r>
        <w:rPr>
          <w:rFonts w:cstheme="minorHAnsi"/>
        </w:rPr>
        <w:t>ping’e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</w:t>
      </w:r>
      <w:r w:rsidR="00E12FA2">
        <w:rPr>
          <w:rFonts w:cstheme="minorHAnsi"/>
        </w:rPr>
        <w:t>ğ</w:t>
      </w:r>
      <w:r>
        <w:rPr>
          <w:rFonts w:cstheme="minorHAnsi"/>
        </w:rPr>
        <w:t>lamak</w:t>
      </w:r>
      <w:proofErr w:type="spellEnd"/>
    </w:p>
    <w:p w:rsidR="00977AD8" w:rsidRDefault="00977AD8" w:rsidP="00B155A3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A0631FF" wp14:editId="01A4D08F">
            <wp:extent cx="51054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106" cy="3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3F" w:rsidRDefault="00DF4B3F" w:rsidP="00B155A3">
      <w:pPr>
        <w:spacing w:line="360" w:lineRule="auto"/>
        <w:rPr>
          <w:rFonts w:cstheme="minorHAnsi"/>
        </w:rPr>
      </w:pPr>
    </w:p>
    <w:p w:rsidR="00DF4B3F" w:rsidRDefault="00DF4B3F" w:rsidP="00B155A3">
      <w:pPr>
        <w:spacing w:line="360" w:lineRule="auto"/>
        <w:rPr>
          <w:rFonts w:cstheme="minorHAnsi"/>
        </w:rPr>
      </w:pPr>
    </w:p>
    <w:p w:rsidR="00DF4B3F" w:rsidRDefault="00DF4B3F" w:rsidP="00B155A3">
      <w:pPr>
        <w:spacing w:line="360" w:lineRule="auto"/>
        <w:rPr>
          <w:rFonts w:cstheme="minorHAnsi"/>
        </w:rPr>
      </w:pPr>
    </w:p>
    <w:p w:rsidR="00DF4B3F" w:rsidRDefault="00DF4B3F" w:rsidP="00B155A3">
      <w:pPr>
        <w:spacing w:line="360" w:lineRule="auto"/>
        <w:rPr>
          <w:rFonts w:cstheme="minorHAnsi"/>
        </w:rPr>
      </w:pPr>
    </w:p>
    <w:p w:rsidR="00DF4B3F" w:rsidRDefault="00DF4B3F" w:rsidP="00B155A3">
      <w:pPr>
        <w:spacing w:line="360" w:lineRule="auto"/>
        <w:rPr>
          <w:rFonts w:cstheme="minorHAnsi"/>
        </w:rPr>
      </w:pPr>
    </w:p>
    <w:p w:rsidR="00977AD8" w:rsidRPr="00AC259E" w:rsidRDefault="00AC259E" w:rsidP="00B155A3">
      <w:pPr>
        <w:spacing w:line="360" w:lineRule="auto"/>
        <w:rPr>
          <w:rFonts w:cstheme="minorHAnsi"/>
          <w:sz w:val="28"/>
          <w:szCs w:val="28"/>
          <w:u w:val="single"/>
        </w:rPr>
      </w:pPr>
      <w:r w:rsidRPr="00AC259E">
        <w:rPr>
          <w:rFonts w:cstheme="minorHAnsi"/>
          <w:sz w:val="28"/>
          <w:szCs w:val="28"/>
          <w:u w:val="single"/>
        </w:rPr>
        <w:t>MONITORING NODES IN CLUSTER</w:t>
      </w:r>
    </w:p>
    <w:p w:rsidR="00AC259E" w:rsidRDefault="0026164E" w:rsidP="00B155A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Test3, test4, test5 </w:t>
      </w:r>
      <w:proofErr w:type="spellStart"/>
      <w:r>
        <w:rPr>
          <w:rFonts w:cstheme="minorHAnsi"/>
        </w:rPr>
        <w:t>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bir</w:t>
      </w:r>
      <w:proofErr w:type="spellEnd"/>
      <w:r>
        <w:rPr>
          <w:rFonts w:cstheme="minorHAnsi"/>
        </w:rPr>
        <w:t xml:space="preserve"> cluster monitor </w:t>
      </w:r>
      <w:proofErr w:type="spellStart"/>
      <w:r>
        <w:rPr>
          <w:rFonts w:cstheme="minorHAnsi"/>
        </w:rPr>
        <w:t>yapılması</w:t>
      </w:r>
      <w:proofErr w:type="spellEnd"/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FF6A98">
        <w:rPr>
          <w:rFonts w:cstheme="minorHAnsi"/>
          <w:highlight w:val="yellow"/>
        </w:rPr>
        <w:t>vi /</w:t>
      </w:r>
      <w:proofErr w:type="spellStart"/>
      <w:r w:rsidRPr="00FF6A98">
        <w:rPr>
          <w:rFonts w:cstheme="minorHAnsi"/>
          <w:highlight w:val="yellow"/>
        </w:rPr>
        <w:t>usr</w:t>
      </w:r>
      <w:proofErr w:type="spellEnd"/>
      <w:r w:rsidRPr="00FF6A98">
        <w:rPr>
          <w:rFonts w:cstheme="minorHAnsi"/>
          <w:highlight w:val="yellow"/>
        </w:rPr>
        <w:t>/local/</w:t>
      </w:r>
      <w:proofErr w:type="spellStart"/>
      <w:r w:rsidRPr="00FF6A98">
        <w:rPr>
          <w:rFonts w:cstheme="minorHAnsi"/>
          <w:highlight w:val="yellow"/>
        </w:rPr>
        <w:t>nagios</w:t>
      </w:r>
      <w:proofErr w:type="spellEnd"/>
      <w:r w:rsidRPr="00FF6A98">
        <w:rPr>
          <w:rFonts w:cstheme="minorHAnsi"/>
          <w:highlight w:val="yellow"/>
        </w:rPr>
        <w:t>/</w:t>
      </w:r>
      <w:proofErr w:type="spellStart"/>
      <w:r w:rsidRPr="00FF6A98">
        <w:rPr>
          <w:rFonts w:cstheme="minorHAnsi"/>
          <w:highlight w:val="yellow"/>
        </w:rPr>
        <w:t>etc</w:t>
      </w:r>
      <w:proofErr w:type="spellEnd"/>
      <w:r w:rsidRPr="00FF6A98">
        <w:rPr>
          <w:rFonts w:cstheme="minorHAnsi"/>
          <w:highlight w:val="yellow"/>
        </w:rPr>
        <w:t>/objects/</w:t>
      </w:r>
      <w:proofErr w:type="spellStart"/>
      <w:r w:rsidRPr="00FF6A98">
        <w:rPr>
          <w:rFonts w:cstheme="minorHAnsi"/>
          <w:highlight w:val="yellow"/>
        </w:rPr>
        <w:t>commands.cfg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command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command_name</w:t>
      </w:r>
      <w:proofErr w:type="spellEnd"/>
      <w:r w:rsidRPr="0026164E">
        <w:rPr>
          <w:rFonts w:cstheme="minorHAnsi"/>
        </w:rPr>
        <w:t xml:space="preserve">            </w:t>
      </w:r>
      <w:proofErr w:type="spellStart"/>
      <w:r w:rsidRPr="0026164E">
        <w:rPr>
          <w:rFonts w:cstheme="minorHAnsi"/>
        </w:rPr>
        <w:t>check_dummy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command_line</w:t>
      </w:r>
      <w:proofErr w:type="spellEnd"/>
      <w:r w:rsidRPr="0026164E">
        <w:rPr>
          <w:rFonts w:cstheme="minorHAnsi"/>
        </w:rPr>
        <w:t xml:space="preserve">            $USER1$/</w:t>
      </w:r>
      <w:proofErr w:type="spellStart"/>
      <w:r w:rsidRPr="0026164E">
        <w:rPr>
          <w:rFonts w:cstheme="minorHAnsi"/>
        </w:rPr>
        <w:t>check_dummy</w:t>
      </w:r>
      <w:proofErr w:type="spellEnd"/>
      <w:r w:rsidRPr="0026164E">
        <w:rPr>
          <w:rFonts w:cstheme="minorHAnsi"/>
        </w:rPr>
        <w:t xml:space="preserve"> $ARG1$ $ARG2$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command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command_name</w:t>
      </w:r>
      <w:proofErr w:type="spellEnd"/>
      <w:r w:rsidRPr="0026164E">
        <w:rPr>
          <w:rFonts w:cstheme="minorHAnsi"/>
        </w:rPr>
        <w:t xml:space="preserve">            </w:t>
      </w:r>
      <w:proofErr w:type="spellStart"/>
      <w:r w:rsidRPr="0026164E">
        <w:rPr>
          <w:rFonts w:cstheme="minorHAnsi"/>
        </w:rPr>
        <w:t>check_host_cluster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 xml:space="preserve">                </w:t>
      </w:r>
      <w:proofErr w:type="spellStart"/>
      <w:r w:rsidRPr="0026164E">
        <w:rPr>
          <w:rFonts w:cstheme="minorHAnsi"/>
        </w:rPr>
        <w:t>command_line</w:t>
      </w:r>
      <w:proofErr w:type="spellEnd"/>
      <w:r w:rsidRPr="0026164E">
        <w:rPr>
          <w:rFonts w:cstheme="minorHAnsi"/>
        </w:rPr>
        <w:t xml:space="preserve">            $USER1$/</w:t>
      </w:r>
      <w:proofErr w:type="spellStart"/>
      <w:r w:rsidRPr="0026164E">
        <w:rPr>
          <w:rFonts w:cstheme="minorHAnsi"/>
        </w:rPr>
        <w:t>check_cluster</w:t>
      </w:r>
      <w:proofErr w:type="spellEnd"/>
      <w:r w:rsidRPr="0026164E">
        <w:rPr>
          <w:rFonts w:cstheme="minorHAnsi"/>
        </w:rPr>
        <w:t xml:space="preserve"> -h -d $ARG1$ -w $ARG2$ -c $ARG3$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FF6A98" w:rsidRPr="0026164E" w:rsidRDefault="00FF6A98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FF6A98">
        <w:rPr>
          <w:rFonts w:cstheme="minorHAnsi"/>
          <w:highlight w:val="yellow"/>
        </w:rPr>
        <w:t>vi /</w:t>
      </w:r>
      <w:proofErr w:type="spellStart"/>
      <w:r w:rsidRPr="00FF6A98">
        <w:rPr>
          <w:rFonts w:cstheme="minorHAnsi"/>
          <w:highlight w:val="yellow"/>
        </w:rPr>
        <w:t>usr</w:t>
      </w:r>
      <w:proofErr w:type="spellEnd"/>
      <w:r w:rsidRPr="00FF6A98">
        <w:rPr>
          <w:rFonts w:cstheme="minorHAnsi"/>
          <w:highlight w:val="yellow"/>
        </w:rPr>
        <w:t>/local/</w:t>
      </w:r>
      <w:proofErr w:type="spellStart"/>
      <w:r w:rsidRPr="00FF6A98">
        <w:rPr>
          <w:rFonts w:cstheme="minorHAnsi"/>
          <w:highlight w:val="yellow"/>
        </w:rPr>
        <w:t>nagios</w:t>
      </w:r>
      <w:proofErr w:type="spellEnd"/>
      <w:r w:rsidRPr="00FF6A98">
        <w:rPr>
          <w:rFonts w:cstheme="minorHAnsi"/>
          <w:highlight w:val="yellow"/>
        </w:rPr>
        <w:t>/</w:t>
      </w:r>
      <w:proofErr w:type="spellStart"/>
      <w:r w:rsidRPr="00FF6A98">
        <w:rPr>
          <w:rFonts w:cstheme="minorHAnsi"/>
          <w:highlight w:val="yellow"/>
        </w:rPr>
        <w:t>etc</w:t>
      </w:r>
      <w:proofErr w:type="spellEnd"/>
      <w:r w:rsidRPr="00FF6A98">
        <w:rPr>
          <w:rFonts w:cstheme="minorHAnsi"/>
          <w:highlight w:val="yellow"/>
        </w:rPr>
        <w:t>/servers/</w:t>
      </w:r>
      <w:proofErr w:type="spellStart"/>
      <w:r w:rsidRPr="00FF6A98">
        <w:rPr>
          <w:rFonts w:cstheme="minorHAnsi"/>
          <w:highlight w:val="yellow"/>
        </w:rPr>
        <w:t>dummy.cfg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host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host_name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clustermonitor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  <w:t xml:space="preserve">alias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clustermonitor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  <w:t xml:space="preserve">address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127.0.0.1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max_check_attempts</w:t>
      </w:r>
      <w:proofErr w:type="spellEnd"/>
      <w:r w:rsidRPr="0026164E">
        <w:rPr>
          <w:rFonts w:cstheme="minorHAnsi"/>
        </w:rPr>
        <w:t xml:space="preserve"> 1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lastRenderedPageBreak/>
        <w:tab/>
      </w:r>
      <w:proofErr w:type="spellStart"/>
      <w:r w:rsidRPr="0026164E">
        <w:rPr>
          <w:rFonts w:cstheme="minorHAnsi"/>
        </w:rPr>
        <w:t>check_command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check_dummy!0!"Dummy host only"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define service {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  <w:t xml:space="preserve">use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generic-service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host_name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clustermonitor</w:t>
      </w:r>
      <w:proofErr w:type="spellEnd"/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service_description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CLUSTER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check_command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  <w:t>check_host_cluster!$HOSTSTATEID:test3$,$HOSTSTATEID:test4$,$HOSTSTATEID:test5$!@1:!@2:</w:t>
      </w:r>
    </w:p>
    <w:p w:rsidR="0026164E" w:rsidRPr="0026164E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ab/>
      </w:r>
      <w:proofErr w:type="spellStart"/>
      <w:r w:rsidRPr="0026164E">
        <w:rPr>
          <w:rFonts w:cstheme="minorHAnsi"/>
        </w:rPr>
        <w:t>notification_options</w:t>
      </w:r>
      <w:proofErr w:type="spellEnd"/>
      <w:r w:rsidRPr="0026164E">
        <w:rPr>
          <w:rFonts w:cstheme="minorHAnsi"/>
        </w:rPr>
        <w:t xml:space="preserve"> </w:t>
      </w:r>
      <w:r w:rsidRPr="0026164E">
        <w:rPr>
          <w:rFonts w:cstheme="minorHAnsi"/>
        </w:rPr>
        <w:tab/>
      </w:r>
      <w:r w:rsidRPr="0026164E">
        <w:rPr>
          <w:rFonts w:cstheme="minorHAnsi"/>
        </w:rPr>
        <w:tab/>
      </w:r>
      <w:proofErr w:type="spellStart"/>
      <w:proofErr w:type="gramStart"/>
      <w:r w:rsidRPr="0026164E">
        <w:rPr>
          <w:rFonts w:cstheme="minorHAnsi"/>
        </w:rPr>
        <w:t>c,w</w:t>
      </w:r>
      <w:proofErr w:type="gramEnd"/>
      <w:r w:rsidRPr="0026164E">
        <w:rPr>
          <w:rFonts w:cstheme="minorHAnsi"/>
        </w:rPr>
        <w:t>,r</w:t>
      </w:r>
      <w:proofErr w:type="spellEnd"/>
    </w:p>
    <w:p w:rsidR="00977AD8" w:rsidRDefault="0026164E" w:rsidP="0026164E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}</w:t>
      </w:r>
    </w:p>
    <w:p w:rsidR="00B155A3" w:rsidRDefault="007F1157" w:rsidP="00B155A3">
      <w:pPr>
        <w:spacing w:line="36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89FE0D6" wp14:editId="388149EF">
            <wp:extent cx="5943600" cy="1091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Default="0026164E" w:rsidP="00B155A3">
      <w:pPr>
        <w:spacing w:line="360" w:lineRule="auto"/>
        <w:rPr>
          <w:rFonts w:cstheme="minorHAnsi"/>
        </w:rPr>
      </w:pPr>
      <w:r>
        <w:rPr>
          <w:rFonts w:cstheme="minorHAnsi"/>
        </w:rPr>
        <w:t>Check status of the cluster manually</w:t>
      </w:r>
    </w:p>
    <w:p w:rsidR="0026164E" w:rsidRDefault="0026164E" w:rsidP="00B155A3">
      <w:pPr>
        <w:spacing w:line="360" w:lineRule="auto"/>
        <w:rPr>
          <w:rFonts w:cstheme="minorHAnsi"/>
        </w:rPr>
      </w:pPr>
      <w:r w:rsidRPr="0026164E">
        <w:rPr>
          <w:rFonts w:cstheme="minorHAnsi"/>
        </w:rPr>
        <w:t>/</w:t>
      </w:r>
      <w:proofErr w:type="spellStart"/>
      <w:r w:rsidRPr="0026164E">
        <w:rPr>
          <w:rFonts w:cstheme="minorHAnsi"/>
        </w:rPr>
        <w:t>usr</w:t>
      </w:r>
      <w:proofErr w:type="spellEnd"/>
      <w:r w:rsidRPr="0026164E">
        <w:rPr>
          <w:rFonts w:cstheme="minorHAnsi"/>
        </w:rPr>
        <w:t>/local/</w:t>
      </w:r>
      <w:proofErr w:type="spellStart"/>
      <w:r w:rsidRPr="0026164E">
        <w:rPr>
          <w:rFonts w:cstheme="minorHAnsi"/>
        </w:rPr>
        <w:t>nagios</w:t>
      </w:r>
      <w:proofErr w:type="spellEnd"/>
      <w:r w:rsidRPr="0026164E">
        <w:rPr>
          <w:rFonts w:cstheme="minorHAnsi"/>
        </w:rPr>
        <w:t>/</w:t>
      </w:r>
      <w:proofErr w:type="spellStart"/>
      <w:r w:rsidRPr="0026164E">
        <w:rPr>
          <w:rFonts w:cstheme="minorHAnsi"/>
        </w:rPr>
        <w:t>libexec</w:t>
      </w:r>
      <w:proofErr w:type="spellEnd"/>
      <w:r w:rsidRPr="0026164E">
        <w:rPr>
          <w:rFonts w:cstheme="minorHAnsi"/>
        </w:rPr>
        <w:t>/</w:t>
      </w:r>
      <w:proofErr w:type="spellStart"/>
      <w:r w:rsidRPr="0026164E">
        <w:rPr>
          <w:rFonts w:cstheme="minorHAnsi"/>
        </w:rPr>
        <w:t>check_cluster</w:t>
      </w:r>
      <w:proofErr w:type="spellEnd"/>
      <w:r w:rsidRPr="0026164E">
        <w:rPr>
          <w:rFonts w:cstheme="minorHAnsi"/>
        </w:rPr>
        <w:t xml:space="preserve"> -h -d 0,0,1 -w @1: -c @2:</w:t>
      </w:r>
    </w:p>
    <w:p w:rsidR="0026164E" w:rsidRDefault="0026164E" w:rsidP="00B155A3">
      <w:pPr>
        <w:spacing w:line="360" w:lineRule="auto"/>
        <w:rPr>
          <w:rFonts w:cstheme="minorHAnsi"/>
        </w:rPr>
      </w:pPr>
    </w:p>
    <w:p w:rsidR="0026164E" w:rsidRDefault="0026164E" w:rsidP="00B155A3">
      <w:pPr>
        <w:spacing w:line="360" w:lineRule="auto"/>
        <w:rPr>
          <w:rFonts w:cstheme="minorHAnsi"/>
        </w:rPr>
      </w:pPr>
    </w:p>
    <w:p w:rsidR="00FF6A98" w:rsidRPr="00AC259E" w:rsidRDefault="00FF6A98" w:rsidP="00FF6A98">
      <w:pPr>
        <w:spacing w:line="360" w:lineRule="auto"/>
        <w:rPr>
          <w:rFonts w:cstheme="minorHAnsi"/>
          <w:sz w:val="28"/>
          <w:szCs w:val="28"/>
          <w:u w:val="single"/>
        </w:rPr>
      </w:pPr>
      <w:r w:rsidRPr="00AC259E">
        <w:rPr>
          <w:rFonts w:cstheme="minorHAnsi"/>
          <w:sz w:val="28"/>
          <w:szCs w:val="28"/>
          <w:u w:val="single"/>
        </w:rPr>
        <w:t xml:space="preserve">MONITORING </w:t>
      </w:r>
      <w:r>
        <w:rPr>
          <w:rFonts w:cstheme="minorHAnsi"/>
          <w:sz w:val="28"/>
          <w:szCs w:val="28"/>
          <w:u w:val="single"/>
        </w:rPr>
        <w:t>SERVICES</w:t>
      </w:r>
      <w:r w:rsidRPr="00AC259E">
        <w:rPr>
          <w:rFonts w:cstheme="minorHAnsi"/>
          <w:sz w:val="28"/>
          <w:szCs w:val="28"/>
          <w:u w:val="single"/>
        </w:rPr>
        <w:t xml:space="preserve"> IN CLUSTER</w:t>
      </w:r>
    </w:p>
    <w:p w:rsidR="009838C6" w:rsidRDefault="006D798C" w:rsidP="00FF6A98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Cluster </w:t>
      </w:r>
      <w:proofErr w:type="spellStart"/>
      <w:r>
        <w:rPr>
          <w:rFonts w:cstheme="minorHAnsi"/>
        </w:rPr>
        <w:t>üzerinden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http’yi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izler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vi /</w:t>
      </w:r>
      <w:proofErr w:type="spellStart"/>
      <w:r w:rsidRPr="00FF6A98">
        <w:rPr>
          <w:rFonts w:cstheme="minorHAnsi"/>
        </w:rPr>
        <w:t>usr</w:t>
      </w:r>
      <w:proofErr w:type="spellEnd"/>
      <w:r w:rsidRPr="00FF6A98">
        <w:rPr>
          <w:rFonts w:cstheme="minorHAnsi"/>
        </w:rPr>
        <w:t>/local/</w:t>
      </w:r>
      <w:proofErr w:type="spellStart"/>
      <w:r w:rsidRPr="00FF6A98">
        <w:rPr>
          <w:rFonts w:cstheme="minorHAnsi"/>
        </w:rPr>
        <w:t>nagios</w:t>
      </w:r>
      <w:proofErr w:type="spellEnd"/>
      <w:r w:rsidRPr="00FF6A98">
        <w:rPr>
          <w:rFonts w:cstheme="minorHAnsi"/>
        </w:rPr>
        <w:t>/</w:t>
      </w:r>
      <w:proofErr w:type="spellStart"/>
      <w:r w:rsidRPr="00FF6A98">
        <w:rPr>
          <w:rFonts w:cstheme="minorHAnsi"/>
        </w:rPr>
        <w:t>etc</w:t>
      </w:r>
      <w:proofErr w:type="spellEnd"/>
      <w:r w:rsidRPr="00FF6A98">
        <w:rPr>
          <w:rFonts w:cstheme="minorHAnsi"/>
        </w:rPr>
        <w:t>/objects/</w:t>
      </w:r>
      <w:proofErr w:type="spellStart"/>
      <w:r w:rsidRPr="00FF6A98">
        <w:rPr>
          <w:rFonts w:cstheme="minorHAnsi"/>
        </w:rPr>
        <w:t>commands.cfg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define command {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command_name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check_service_cluster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command_line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>$USER1$/</w:t>
      </w:r>
      <w:proofErr w:type="spellStart"/>
      <w:r w:rsidRPr="00FF6A98">
        <w:rPr>
          <w:rFonts w:cstheme="minorHAnsi"/>
        </w:rPr>
        <w:t>check_cluster</w:t>
      </w:r>
      <w:proofErr w:type="spellEnd"/>
      <w:r w:rsidRPr="00FF6A98">
        <w:rPr>
          <w:rFonts w:cstheme="minorHAnsi"/>
        </w:rPr>
        <w:t xml:space="preserve"> -s -d $ARG1$ -w $ARG2$ -c $ARG3$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}</w:t>
      </w:r>
    </w:p>
    <w:p w:rsidR="006D798C" w:rsidRPr="00FF6A98" w:rsidRDefault="006D798C" w:rsidP="00FF6A98">
      <w:pPr>
        <w:spacing w:line="360" w:lineRule="auto"/>
        <w:rPr>
          <w:rFonts w:cstheme="minorHAnsi"/>
        </w:rPr>
      </w:pP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define service {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 xml:space="preserve">use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>generic-service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host_name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clustermonitor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service_description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  <w:t>CLUSTER_HTTP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ab/>
      </w:r>
      <w:r w:rsidRPr="00FF6A98">
        <w:rPr>
          <w:rFonts w:cstheme="minorHAnsi"/>
        </w:rPr>
        <w:tab/>
      </w:r>
      <w:proofErr w:type="spellStart"/>
      <w:r w:rsidRPr="00FF6A98">
        <w:rPr>
          <w:rFonts w:cstheme="minorHAnsi"/>
        </w:rPr>
        <w:t>check_command</w:t>
      </w:r>
      <w:proofErr w:type="spellEnd"/>
      <w:r w:rsidRPr="00FF6A98">
        <w:rPr>
          <w:rFonts w:cstheme="minorHAnsi"/>
        </w:rPr>
        <w:t xml:space="preserve"> </w:t>
      </w:r>
      <w:r w:rsidRPr="00FF6A98">
        <w:rPr>
          <w:rFonts w:cstheme="minorHAnsi"/>
        </w:rPr>
        <w:tab/>
      </w:r>
      <w:r w:rsidRPr="00FF6A98">
        <w:rPr>
          <w:rFonts w:cstheme="minorHAnsi"/>
        </w:rPr>
        <w:tab/>
        <w:t>check_service_cluster!$SERVICESTATEID:test3:HTTP$,$SERVICESTATEID:test4:HTTP$,$SERVICESTATEID:test5:HTTP$,!@1:!@2:!@3:</w:t>
      </w:r>
    </w:p>
    <w:p w:rsidR="00FF6A98" w:rsidRPr="00FF6A98" w:rsidRDefault="00FF6A98" w:rsidP="00FF6A98">
      <w:pPr>
        <w:spacing w:line="360" w:lineRule="auto"/>
        <w:rPr>
          <w:rFonts w:cstheme="minorHAnsi"/>
        </w:rPr>
      </w:pPr>
      <w:r w:rsidRPr="00FF6A98">
        <w:rPr>
          <w:rFonts w:cstheme="minorHAnsi"/>
        </w:rPr>
        <w:t>}</w:t>
      </w:r>
    </w:p>
    <w:p w:rsidR="003D3C27" w:rsidRPr="003D3C27" w:rsidRDefault="003D3C27" w:rsidP="003D3C27">
      <w:pPr>
        <w:spacing w:line="360" w:lineRule="auto"/>
        <w:rPr>
          <w:rFonts w:cstheme="minorHAnsi"/>
          <w:b/>
          <w:sz w:val="28"/>
          <w:szCs w:val="28"/>
        </w:rPr>
      </w:pPr>
      <w:r w:rsidRPr="003D3C27">
        <w:rPr>
          <w:rFonts w:cstheme="minorHAnsi"/>
          <w:b/>
          <w:sz w:val="28"/>
          <w:szCs w:val="28"/>
        </w:rPr>
        <w:t xml:space="preserve">ADDING READ </w:t>
      </w:r>
      <w:r>
        <w:rPr>
          <w:rFonts w:cstheme="minorHAnsi"/>
          <w:b/>
          <w:sz w:val="28"/>
          <w:szCs w:val="28"/>
        </w:rPr>
        <w:t>ONLY USER TO NAGIOS WEB PANEL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  <w:highlight w:val="yellow"/>
        </w:rPr>
        <w:t>vi /</w:t>
      </w:r>
      <w:proofErr w:type="spellStart"/>
      <w:r w:rsidRPr="003D3C27">
        <w:rPr>
          <w:rFonts w:cstheme="minorHAnsi"/>
          <w:highlight w:val="yellow"/>
        </w:rPr>
        <w:t>usr</w:t>
      </w:r>
      <w:proofErr w:type="spellEnd"/>
      <w:r w:rsidRPr="003D3C27">
        <w:rPr>
          <w:rFonts w:cstheme="minorHAnsi"/>
          <w:highlight w:val="yellow"/>
        </w:rPr>
        <w:t>/local/</w:t>
      </w:r>
      <w:proofErr w:type="spellStart"/>
      <w:r w:rsidRPr="003D3C27">
        <w:rPr>
          <w:rFonts w:cstheme="minorHAnsi"/>
          <w:highlight w:val="yellow"/>
        </w:rPr>
        <w:t>nagios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etc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cgi.cfg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use_authentication</w:t>
      </w:r>
      <w:proofErr w:type="spellEnd"/>
      <w:r w:rsidRPr="003D3C27">
        <w:rPr>
          <w:rFonts w:cstheme="minorHAnsi"/>
        </w:rPr>
        <w:t>=1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default_user_name</w:t>
      </w:r>
      <w:proofErr w:type="spellEnd"/>
      <w:r w:rsidRPr="003D3C27">
        <w:rPr>
          <w:rFonts w:cstheme="minorHAnsi"/>
        </w:rPr>
        <w:t>=</w:t>
      </w:r>
      <w:proofErr w:type="spellStart"/>
      <w:r w:rsidRPr="003D3C27">
        <w:rPr>
          <w:rFonts w:cstheme="minorHAnsi"/>
        </w:rPr>
        <w:t>yaydog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  <w:highlight w:val="yellow"/>
        </w:rPr>
        <w:t>vi /</w:t>
      </w:r>
      <w:proofErr w:type="spellStart"/>
      <w:r w:rsidRPr="003D3C27">
        <w:rPr>
          <w:rFonts w:cstheme="minorHAnsi"/>
          <w:highlight w:val="yellow"/>
        </w:rPr>
        <w:t>etc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httpd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conf.d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nagios.conf</w:t>
      </w:r>
      <w:proofErr w:type="spellEnd"/>
      <w:r w:rsidRPr="003D3C27">
        <w:rPr>
          <w:rFonts w:cstheme="minorHAnsi"/>
        </w:rPr>
        <w:t xml:space="preserve"> 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AuthName</w:t>
      </w:r>
      <w:proofErr w:type="spellEnd"/>
      <w:r w:rsidRPr="003D3C27">
        <w:rPr>
          <w:rFonts w:cstheme="minorHAnsi"/>
        </w:rPr>
        <w:t xml:space="preserve"> "Nagios Access"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</w:rPr>
        <w:lastRenderedPageBreak/>
        <w:t xml:space="preserve">         </w:t>
      </w:r>
      <w:proofErr w:type="spellStart"/>
      <w:r w:rsidRPr="003D3C27">
        <w:rPr>
          <w:rFonts w:cstheme="minorHAnsi"/>
        </w:rPr>
        <w:t>AuthType</w:t>
      </w:r>
      <w:proofErr w:type="spellEnd"/>
      <w:r w:rsidRPr="003D3C27">
        <w:rPr>
          <w:rFonts w:cstheme="minorHAnsi"/>
        </w:rPr>
        <w:t xml:space="preserve"> Basic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</w:rPr>
        <w:t xml:space="preserve">         </w:t>
      </w:r>
      <w:proofErr w:type="spellStart"/>
      <w:r w:rsidRPr="003D3C27">
        <w:rPr>
          <w:rFonts w:cstheme="minorHAnsi"/>
        </w:rPr>
        <w:t>AuthUserFile</w:t>
      </w:r>
      <w:proofErr w:type="spellEnd"/>
      <w:r w:rsidRPr="003D3C27">
        <w:rPr>
          <w:rFonts w:cstheme="minorHAnsi"/>
        </w:rPr>
        <w:t xml:space="preserve"> /</w:t>
      </w:r>
      <w:proofErr w:type="spellStart"/>
      <w:r w:rsidRPr="003D3C27">
        <w:rPr>
          <w:rFonts w:cstheme="minorHAnsi"/>
        </w:rPr>
        <w:t>usr</w:t>
      </w:r>
      <w:proofErr w:type="spellEnd"/>
      <w:r w:rsidRPr="003D3C27">
        <w:rPr>
          <w:rFonts w:cstheme="minorHAnsi"/>
        </w:rPr>
        <w:t>/local/</w:t>
      </w:r>
      <w:proofErr w:type="spellStart"/>
      <w:r w:rsidRPr="003D3C27">
        <w:rPr>
          <w:rFonts w:cstheme="minorHAnsi"/>
        </w:rPr>
        <w:t>nagios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etc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htpasswd.users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</w:rPr>
        <w:t xml:space="preserve">         Require valid-user</w:t>
      </w: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htpasswd</w:t>
      </w:r>
      <w:proofErr w:type="spellEnd"/>
      <w:r w:rsidRPr="003D3C27">
        <w:rPr>
          <w:rFonts w:cstheme="minorHAnsi"/>
        </w:rPr>
        <w:t xml:space="preserve"> /</w:t>
      </w:r>
      <w:proofErr w:type="spellStart"/>
      <w:r w:rsidRPr="003D3C27">
        <w:rPr>
          <w:rFonts w:cstheme="minorHAnsi"/>
        </w:rPr>
        <w:t>usr</w:t>
      </w:r>
      <w:proofErr w:type="spellEnd"/>
      <w:r w:rsidRPr="003D3C27">
        <w:rPr>
          <w:rFonts w:cstheme="minorHAnsi"/>
        </w:rPr>
        <w:t>/local/</w:t>
      </w:r>
      <w:proofErr w:type="spellStart"/>
      <w:r w:rsidRPr="003D3C27">
        <w:rPr>
          <w:rFonts w:cstheme="minorHAnsi"/>
        </w:rPr>
        <w:t>nagios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etc</w:t>
      </w:r>
      <w:proofErr w:type="spellEnd"/>
      <w:r w:rsidRPr="003D3C27">
        <w:rPr>
          <w:rFonts w:cstheme="minorHAnsi"/>
        </w:rPr>
        <w:t>/</w:t>
      </w:r>
      <w:proofErr w:type="spellStart"/>
      <w:r w:rsidRPr="003D3C27">
        <w:rPr>
          <w:rFonts w:cstheme="minorHAnsi"/>
        </w:rPr>
        <w:t>htpasswd.users</w:t>
      </w:r>
      <w:proofErr w:type="spellEnd"/>
      <w:r w:rsidRPr="003D3C27">
        <w:rPr>
          <w:rFonts w:cstheme="minorHAnsi"/>
        </w:rPr>
        <w:t xml:space="preserve"> </w:t>
      </w:r>
      <w:proofErr w:type="spellStart"/>
      <w:r w:rsidRPr="003D3C27">
        <w:rPr>
          <w:rFonts w:cstheme="minorHAnsi"/>
        </w:rPr>
        <w:t>yaydog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r w:rsidRPr="003D3C27">
        <w:rPr>
          <w:rFonts w:cstheme="minorHAnsi"/>
          <w:highlight w:val="yellow"/>
        </w:rPr>
        <w:t>vi /</w:t>
      </w:r>
      <w:proofErr w:type="spellStart"/>
      <w:r w:rsidRPr="003D3C27">
        <w:rPr>
          <w:rFonts w:cstheme="minorHAnsi"/>
          <w:highlight w:val="yellow"/>
        </w:rPr>
        <w:t>usr</w:t>
      </w:r>
      <w:proofErr w:type="spellEnd"/>
      <w:r w:rsidRPr="003D3C27">
        <w:rPr>
          <w:rFonts w:cstheme="minorHAnsi"/>
          <w:highlight w:val="yellow"/>
        </w:rPr>
        <w:t>/local/</w:t>
      </w:r>
      <w:proofErr w:type="spellStart"/>
      <w:r w:rsidRPr="003D3C27">
        <w:rPr>
          <w:rFonts w:cstheme="minorHAnsi"/>
          <w:highlight w:val="yellow"/>
        </w:rPr>
        <w:t>nagios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etc</w:t>
      </w:r>
      <w:proofErr w:type="spellEnd"/>
      <w:r w:rsidRPr="003D3C27">
        <w:rPr>
          <w:rFonts w:cstheme="minorHAnsi"/>
          <w:highlight w:val="yellow"/>
        </w:rPr>
        <w:t>/</w:t>
      </w:r>
      <w:proofErr w:type="spellStart"/>
      <w:r w:rsidRPr="003D3C27">
        <w:rPr>
          <w:rFonts w:cstheme="minorHAnsi"/>
          <w:highlight w:val="yellow"/>
        </w:rPr>
        <w:t>cgi.cfg</w:t>
      </w:r>
      <w:proofErr w:type="spellEnd"/>
    </w:p>
    <w:p w:rsidR="003D3C27" w:rsidRPr="003D3C27" w:rsidRDefault="003D3C27" w:rsidP="003D3C27">
      <w:pPr>
        <w:spacing w:line="360" w:lineRule="auto"/>
        <w:rPr>
          <w:rFonts w:cstheme="minorHAnsi"/>
        </w:rPr>
      </w:pPr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authorized_for_all_servicess</w:t>
      </w:r>
      <w:proofErr w:type="spellEnd"/>
      <w:r w:rsidRPr="003D3C27">
        <w:rPr>
          <w:rFonts w:cstheme="minorHAnsi"/>
        </w:rPr>
        <w:t>=</w:t>
      </w:r>
      <w:proofErr w:type="spellStart"/>
      <w:proofErr w:type="gramStart"/>
      <w:r w:rsidRPr="003D3C27">
        <w:rPr>
          <w:rFonts w:cstheme="minorHAnsi"/>
        </w:rPr>
        <w:t>nagiosadmin,yaydog</w:t>
      </w:r>
      <w:proofErr w:type="spellEnd"/>
      <w:proofErr w:type="gramEnd"/>
    </w:p>
    <w:p w:rsidR="003D3C27" w:rsidRPr="003D3C27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authorized_for_all_hosts</w:t>
      </w:r>
      <w:proofErr w:type="spellEnd"/>
      <w:r w:rsidRPr="003D3C27">
        <w:rPr>
          <w:rFonts w:cstheme="minorHAnsi"/>
        </w:rPr>
        <w:t>=</w:t>
      </w:r>
      <w:proofErr w:type="spellStart"/>
      <w:proofErr w:type="gramStart"/>
      <w:r w:rsidRPr="003D3C27">
        <w:rPr>
          <w:rFonts w:cstheme="minorHAnsi"/>
        </w:rPr>
        <w:t>nagiosadmin,yaydog</w:t>
      </w:r>
      <w:proofErr w:type="spellEnd"/>
      <w:proofErr w:type="gramEnd"/>
    </w:p>
    <w:p w:rsidR="00FF6A98" w:rsidRPr="00FF6A98" w:rsidRDefault="003D3C27" w:rsidP="003D3C27">
      <w:pPr>
        <w:spacing w:line="360" w:lineRule="auto"/>
        <w:rPr>
          <w:rFonts w:cstheme="minorHAnsi"/>
        </w:rPr>
      </w:pPr>
      <w:proofErr w:type="spellStart"/>
      <w:r w:rsidRPr="003D3C27">
        <w:rPr>
          <w:rFonts w:cstheme="minorHAnsi"/>
        </w:rPr>
        <w:t>authorized_for_read_only</w:t>
      </w:r>
      <w:proofErr w:type="spellEnd"/>
      <w:r w:rsidRPr="003D3C27">
        <w:rPr>
          <w:rFonts w:cstheme="minorHAnsi"/>
        </w:rPr>
        <w:t>=</w:t>
      </w:r>
      <w:proofErr w:type="spellStart"/>
      <w:r w:rsidRPr="003D3C27">
        <w:rPr>
          <w:rFonts w:cstheme="minorHAnsi"/>
        </w:rPr>
        <w:t>yaydog</w:t>
      </w:r>
      <w:proofErr w:type="spellEnd"/>
    </w:p>
    <w:p w:rsidR="00FF6A98" w:rsidRPr="00FF6A98" w:rsidRDefault="00FF6A98" w:rsidP="00FF6A98">
      <w:pPr>
        <w:spacing w:line="360" w:lineRule="auto"/>
        <w:rPr>
          <w:rFonts w:cstheme="minorHAnsi"/>
        </w:rPr>
      </w:pPr>
    </w:p>
    <w:p w:rsidR="00FF6A98" w:rsidRPr="00FF6A98" w:rsidRDefault="00FF6A98" w:rsidP="00FF6A98">
      <w:pPr>
        <w:spacing w:line="360" w:lineRule="auto"/>
        <w:rPr>
          <w:rFonts w:cstheme="minorHAnsi"/>
        </w:rPr>
      </w:pPr>
    </w:p>
    <w:p w:rsidR="00FF6A98" w:rsidRPr="007265AA" w:rsidRDefault="007265AA" w:rsidP="00B155A3">
      <w:pPr>
        <w:spacing w:line="360" w:lineRule="auto"/>
        <w:rPr>
          <w:rFonts w:cstheme="minorHAnsi"/>
          <w:sz w:val="24"/>
          <w:szCs w:val="24"/>
          <w:u w:val="single"/>
        </w:rPr>
      </w:pPr>
      <w:r w:rsidRPr="007265AA">
        <w:rPr>
          <w:rFonts w:cstheme="minorHAnsi"/>
          <w:sz w:val="24"/>
          <w:szCs w:val="24"/>
          <w:u w:val="single"/>
        </w:rPr>
        <w:t>user rights</w:t>
      </w:r>
    </w:p>
    <w:p w:rsidR="007265AA" w:rsidRDefault="007265AA" w:rsidP="00B155A3">
      <w:pPr>
        <w:spacing w:line="36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F74E118" wp14:editId="38F52E97">
            <wp:extent cx="59436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AA" w:rsidRDefault="007265AA" w:rsidP="00B155A3">
      <w:pPr>
        <w:spacing w:line="360" w:lineRule="auto"/>
        <w:rPr>
          <w:rFonts w:cstheme="minorHAnsi"/>
        </w:rPr>
      </w:pPr>
    </w:p>
    <w:p w:rsidR="007265AA" w:rsidRPr="009D3F87" w:rsidRDefault="007265AA" w:rsidP="00B155A3">
      <w:pPr>
        <w:spacing w:line="360" w:lineRule="auto"/>
        <w:rPr>
          <w:rFonts w:cstheme="minorHAnsi"/>
        </w:rPr>
      </w:pPr>
    </w:p>
    <w:sectPr w:rsidR="007265AA" w:rsidRPr="009D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ğit Aydoğ">
    <w15:presenceInfo w15:providerId="Windows Live" w15:userId="08815d5e589db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C2"/>
    <w:rsid w:val="00003478"/>
    <w:rsid w:val="00005264"/>
    <w:rsid w:val="00025A5B"/>
    <w:rsid w:val="00026166"/>
    <w:rsid w:val="000368FA"/>
    <w:rsid w:val="00040E6E"/>
    <w:rsid w:val="00045DAA"/>
    <w:rsid w:val="00052F40"/>
    <w:rsid w:val="00054CE0"/>
    <w:rsid w:val="000A30CF"/>
    <w:rsid w:val="000B5D9E"/>
    <w:rsid w:val="00124D6D"/>
    <w:rsid w:val="00144EDD"/>
    <w:rsid w:val="00153C08"/>
    <w:rsid w:val="00153CF9"/>
    <w:rsid w:val="001734CC"/>
    <w:rsid w:val="001A1C88"/>
    <w:rsid w:val="001B5E87"/>
    <w:rsid w:val="001E7BEA"/>
    <w:rsid w:val="0024713F"/>
    <w:rsid w:val="002570A9"/>
    <w:rsid w:val="0026164E"/>
    <w:rsid w:val="00264821"/>
    <w:rsid w:val="00265942"/>
    <w:rsid w:val="00274CC8"/>
    <w:rsid w:val="002869C4"/>
    <w:rsid w:val="00294E8C"/>
    <w:rsid w:val="00295360"/>
    <w:rsid w:val="002A186C"/>
    <w:rsid w:val="002B7DA9"/>
    <w:rsid w:val="002F45AE"/>
    <w:rsid w:val="0030123B"/>
    <w:rsid w:val="00322410"/>
    <w:rsid w:val="00326A7C"/>
    <w:rsid w:val="00334C4A"/>
    <w:rsid w:val="0035447E"/>
    <w:rsid w:val="00387A67"/>
    <w:rsid w:val="003A14EA"/>
    <w:rsid w:val="003A51D2"/>
    <w:rsid w:val="003B204E"/>
    <w:rsid w:val="003D3C27"/>
    <w:rsid w:val="00455B37"/>
    <w:rsid w:val="00470E86"/>
    <w:rsid w:val="00473B70"/>
    <w:rsid w:val="00473EE8"/>
    <w:rsid w:val="004775E2"/>
    <w:rsid w:val="00492D82"/>
    <w:rsid w:val="00497B38"/>
    <w:rsid w:val="004A3B2B"/>
    <w:rsid w:val="004B20AC"/>
    <w:rsid w:val="00502E7E"/>
    <w:rsid w:val="00505C6F"/>
    <w:rsid w:val="00513530"/>
    <w:rsid w:val="00526222"/>
    <w:rsid w:val="00531BFE"/>
    <w:rsid w:val="005A261B"/>
    <w:rsid w:val="005A5C0B"/>
    <w:rsid w:val="005A5D27"/>
    <w:rsid w:val="005C21AC"/>
    <w:rsid w:val="005E7193"/>
    <w:rsid w:val="00621ABB"/>
    <w:rsid w:val="00642553"/>
    <w:rsid w:val="00650695"/>
    <w:rsid w:val="006506E4"/>
    <w:rsid w:val="006829FB"/>
    <w:rsid w:val="006A1D9D"/>
    <w:rsid w:val="006B5D99"/>
    <w:rsid w:val="006D798C"/>
    <w:rsid w:val="006E4AFF"/>
    <w:rsid w:val="006F20DD"/>
    <w:rsid w:val="0070205F"/>
    <w:rsid w:val="007265AA"/>
    <w:rsid w:val="00757329"/>
    <w:rsid w:val="007B2C9C"/>
    <w:rsid w:val="007F1157"/>
    <w:rsid w:val="008157CD"/>
    <w:rsid w:val="00827E37"/>
    <w:rsid w:val="00856606"/>
    <w:rsid w:val="00856AA5"/>
    <w:rsid w:val="00872313"/>
    <w:rsid w:val="00894914"/>
    <w:rsid w:val="008C01C3"/>
    <w:rsid w:val="008C7402"/>
    <w:rsid w:val="008E24A7"/>
    <w:rsid w:val="008E51B7"/>
    <w:rsid w:val="00917BCF"/>
    <w:rsid w:val="0092068B"/>
    <w:rsid w:val="00921AF4"/>
    <w:rsid w:val="00930F89"/>
    <w:rsid w:val="00954A30"/>
    <w:rsid w:val="00973AF3"/>
    <w:rsid w:val="00977AD8"/>
    <w:rsid w:val="009838C6"/>
    <w:rsid w:val="009C0E47"/>
    <w:rsid w:val="009C4809"/>
    <w:rsid w:val="009C542D"/>
    <w:rsid w:val="009D3F87"/>
    <w:rsid w:val="009F2E68"/>
    <w:rsid w:val="009F374E"/>
    <w:rsid w:val="009F5554"/>
    <w:rsid w:val="00A018A3"/>
    <w:rsid w:val="00A1314B"/>
    <w:rsid w:val="00A375E4"/>
    <w:rsid w:val="00A37E8A"/>
    <w:rsid w:val="00A47C7A"/>
    <w:rsid w:val="00A53CBF"/>
    <w:rsid w:val="00AB1FF7"/>
    <w:rsid w:val="00AB2D55"/>
    <w:rsid w:val="00AC259E"/>
    <w:rsid w:val="00B00D12"/>
    <w:rsid w:val="00B077E5"/>
    <w:rsid w:val="00B147E0"/>
    <w:rsid w:val="00B155A3"/>
    <w:rsid w:val="00B37FA5"/>
    <w:rsid w:val="00B5456A"/>
    <w:rsid w:val="00B56242"/>
    <w:rsid w:val="00B57246"/>
    <w:rsid w:val="00B753C2"/>
    <w:rsid w:val="00B84C00"/>
    <w:rsid w:val="00B959E1"/>
    <w:rsid w:val="00BB2C53"/>
    <w:rsid w:val="00BC3317"/>
    <w:rsid w:val="00BC7639"/>
    <w:rsid w:val="00BF626D"/>
    <w:rsid w:val="00C13DE7"/>
    <w:rsid w:val="00C36E9C"/>
    <w:rsid w:val="00C37987"/>
    <w:rsid w:val="00C97D37"/>
    <w:rsid w:val="00CA70C2"/>
    <w:rsid w:val="00CF0F5F"/>
    <w:rsid w:val="00D35EFD"/>
    <w:rsid w:val="00D67A37"/>
    <w:rsid w:val="00D80753"/>
    <w:rsid w:val="00D86D33"/>
    <w:rsid w:val="00D90B17"/>
    <w:rsid w:val="00DB40F8"/>
    <w:rsid w:val="00DF4B3F"/>
    <w:rsid w:val="00DF7ED2"/>
    <w:rsid w:val="00E12FA2"/>
    <w:rsid w:val="00E16C55"/>
    <w:rsid w:val="00E31ABC"/>
    <w:rsid w:val="00E52448"/>
    <w:rsid w:val="00E53508"/>
    <w:rsid w:val="00EA0653"/>
    <w:rsid w:val="00ED288A"/>
    <w:rsid w:val="00ED467D"/>
    <w:rsid w:val="00F31DB8"/>
    <w:rsid w:val="00F3475B"/>
    <w:rsid w:val="00F42C01"/>
    <w:rsid w:val="00F566F4"/>
    <w:rsid w:val="00F80D4E"/>
    <w:rsid w:val="00FD44C7"/>
    <w:rsid w:val="00FD72D4"/>
    <w:rsid w:val="00FD7B42"/>
    <w:rsid w:val="00FE6239"/>
    <w:rsid w:val="00FE72BD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1511"/>
  <w15:chartTrackingRefBased/>
  <w15:docId w15:val="{59395020-B5EC-4125-B80E-C62A7C4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0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E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24D6D"/>
    <w:rPr>
      <w:b/>
      <w:bCs/>
    </w:rPr>
  </w:style>
  <w:style w:type="paragraph" w:customStyle="1" w:styleId="Default">
    <w:name w:val="Default"/>
    <w:rsid w:val="003B204E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A4">
    <w:name w:val="A4"/>
    <w:uiPriority w:val="99"/>
    <w:rsid w:val="003B204E"/>
    <w:rPr>
      <w:rFonts w:ascii="Courier Std" w:hAnsi="Courier Std" w:cs="Courier Std"/>
      <w:color w:val="000000"/>
      <w:sz w:val="19"/>
      <w:szCs w:val="19"/>
    </w:rPr>
  </w:style>
  <w:style w:type="paragraph" w:customStyle="1" w:styleId="Pa35">
    <w:name w:val="Pa35"/>
    <w:basedOn w:val="Default"/>
    <w:next w:val="Default"/>
    <w:uiPriority w:val="99"/>
    <w:rsid w:val="00B959E1"/>
    <w:pPr>
      <w:spacing w:line="180" w:lineRule="atLeast"/>
    </w:pPr>
    <w:rPr>
      <w:rFonts w:ascii="Courier Std" w:hAnsi="Courier Std" w:cstheme="minorBidi"/>
      <w:color w:val="auto"/>
    </w:rPr>
  </w:style>
  <w:style w:type="paragraph" w:customStyle="1" w:styleId="Pa23">
    <w:name w:val="Pa23"/>
    <w:basedOn w:val="Default"/>
    <w:next w:val="Default"/>
    <w:uiPriority w:val="99"/>
    <w:rsid w:val="009D3F87"/>
    <w:pPr>
      <w:spacing w:line="180" w:lineRule="atLeast"/>
    </w:pPr>
    <w:rPr>
      <w:rFonts w:ascii="Courier Std" w:hAnsi="Courier Std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ssets.nagios.com/downloads/nagioscore/docs/nagioscore/3/en/configmain.html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ssets.nagios.com/downloads/nagioscore/docs/nagioscore/3/en/objectdefinitions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www.nagine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nagios-plugins.org/download/nagios-plugins-2.2.1.tar.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29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Yiğit Aydoğ</cp:lastModifiedBy>
  <cp:revision>142</cp:revision>
  <dcterms:created xsi:type="dcterms:W3CDTF">2018-06-26T07:21:00Z</dcterms:created>
  <dcterms:modified xsi:type="dcterms:W3CDTF">2018-09-26T07:55:00Z</dcterms:modified>
</cp:coreProperties>
</file>